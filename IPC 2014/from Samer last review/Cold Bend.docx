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D2" w:rsidRPr="00AC4CF0" w:rsidRDefault="008B61D2">
      <w:pPr>
        <w:jc w:val="right"/>
        <w:rPr>
          <w:rFonts w:ascii="Arial" w:hAnsi="Arial"/>
          <w:b/>
          <w:kern w:val="0"/>
        </w:rPr>
      </w:pPr>
      <w:bookmarkStart w:id="0" w:name="PutConferenceHere"/>
      <w:r w:rsidRPr="00AC4CF0">
        <w:rPr>
          <w:rFonts w:ascii="Arial" w:hAnsi="Arial"/>
          <w:b/>
          <w:kern w:val="0"/>
        </w:rPr>
        <w:t xml:space="preserve">Proceedings of the </w:t>
      </w:r>
      <w:r w:rsidR="00C62FBB" w:rsidRPr="00AC4CF0">
        <w:rPr>
          <w:rFonts w:ascii="Arial" w:hAnsi="Arial"/>
          <w:b/>
          <w:kern w:val="0"/>
        </w:rPr>
        <w:t>10</w:t>
      </w:r>
      <w:r w:rsidRPr="00AC4CF0">
        <w:rPr>
          <w:rFonts w:ascii="Arial" w:hAnsi="Arial"/>
          <w:b/>
          <w:kern w:val="0"/>
          <w:vertAlign w:val="superscript"/>
        </w:rPr>
        <w:t>th</w:t>
      </w:r>
      <w:r w:rsidRPr="00AC4CF0">
        <w:rPr>
          <w:rFonts w:ascii="Arial" w:hAnsi="Arial"/>
          <w:b/>
          <w:kern w:val="0"/>
        </w:rPr>
        <w:t xml:space="preserve"> International </w:t>
      </w:r>
      <w:r w:rsidR="002A2911" w:rsidRPr="00AC4CF0">
        <w:rPr>
          <w:rFonts w:ascii="Arial" w:hAnsi="Arial"/>
          <w:b/>
          <w:kern w:val="0"/>
        </w:rPr>
        <w:t xml:space="preserve">Pipeline </w:t>
      </w:r>
      <w:r w:rsidRPr="00AC4CF0">
        <w:rPr>
          <w:rFonts w:ascii="Arial" w:hAnsi="Arial"/>
          <w:b/>
          <w:kern w:val="0"/>
        </w:rPr>
        <w:t>C</w:t>
      </w:r>
      <w:r w:rsidR="002A2911" w:rsidRPr="00AC4CF0">
        <w:rPr>
          <w:rFonts w:ascii="Arial" w:hAnsi="Arial"/>
          <w:b/>
          <w:kern w:val="0"/>
        </w:rPr>
        <w:t>onference</w:t>
      </w:r>
    </w:p>
    <w:p w:rsidR="008B61D2" w:rsidRPr="00AC4CF0" w:rsidRDefault="008B61D2">
      <w:pPr>
        <w:jc w:val="right"/>
        <w:rPr>
          <w:rFonts w:ascii="Arial" w:hAnsi="Arial"/>
          <w:b/>
          <w:kern w:val="0"/>
        </w:rPr>
      </w:pPr>
      <w:r w:rsidRPr="00AC4CF0">
        <w:rPr>
          <w:rFonts w:ascii="Arial" w:hAnsi="Arial"/>
          <w:b/>
          <w:kern w:val="0"/>
        </w:rPr>
        <w:t>I</w:t>
      </w:r>
      <w:r w:rsidR="002A2911" w:rsidRPr="00AC4CF0">
        <w:rPr>
          <w:rFonts w:ascii="Arial" w:hAnsi="Arial"/>
          <w:b/>
          <w:kern w:val="0"/>
        </w:rPr>
        <w:t>P</w:t>
      </w:r>
      <w:r w:rsidRPr="00AC4CF0">
        <w:rPr>
          <w:rFonts w:ascii="Arial" w:hAnsi="Arial"/>
          <w:b/>
          <w:kern w:val="0"/>
        </w:rPr>
        <w:t>C</w:t>
      </w:r>
      <w:r w:rsidR="00C62FBB" w:rsidRPr="00AC4CF0">
        <w:rPr>
          <w:rFonts w:ascii="Arial" w:hAnsi="Arial"/>
          <w:b/>
          <w:kern w:val="0"/>
        </w:rPr>
        <w:t>2014</w:t>
      </w:r>
    </w:p>
    <w:p w:rsidR="008B61D2" w:rsidRPr="00AC4CF0" w:rsidRDefault="002A2911">
      <w:pPr>
        <w:jc w:val="right"/>
        <w:rPr>
          <w:rFonts w:ascii="Arial" w:hAnsi="Arial"/>
          <w:b/>
          <w:kern w:val="0"/>
        </w:rPr>
      </w:pPr>
      <w:r w:rsidRPr="00AC4CF0">
        <w:rPr>
          <w:rFonts w:ascii="Arial" w:hAnsi="Arial"/>
          <w:b/>
          <w:kern w:val="0"/>
        </w:rPr>
        <w:t>September</w:t>
      </w:r>
      <w:r w:rsidR="008B61D2" w:rsidRPr="00AC4CF0">
        <w:rPr>
          <w:rFonts w:ascii="Arial" w:hAnsi="Arial"/>
          <w:b/>
          <w:kern w:val="0"/>
        </w:rPr>
        <w:t xml:space="preserve"> </w:t>
      </w:r>
      <w:r w:rsidRPr="00AC4CF0">
        <w:rPr>
          <w:rFonts w:ascii="Arial" w:hAnsi="Arial"/>
          <w:b/>
          <w:kern w:val="0"/>
        </w:rPr>
        <w:t>2</w:t>
      </w:r>
      <w:r w:rsidR="00C006CD" w:rsidRPr="00AC4CF0">
        <w:rPr>
          <w:rFonts w:ascii="Arial" w:hAnsi="Arial"/>
          <w:b/>
          <w:kern w:val="0"/>
        </w:rPr>
        <w:t>9-October 3</w:t>
      </w:r>
      <w:r w:rsidRPr="00AC4CF0">
        <w:rPr>
          <w:rFonts w:ascii="Arial" w:hAnsi="Arial"/>
          <w:b/>
          <w:kern w:val="0"/>
        </w:rPr>
        <w:t>, 201</w:t>
      </w:r>
      <w:r w:rsidR="008D3C1A" w:rsidRPr="00AC4CF0">
        <w:rPr>
          <w:rFonts w:ascii="Arial" w:hAnsi="Arial"/>
          <w:b/>
          <w:kern w:val="0"/>
        </w:rPr>
        <w:t>4</w:t>
      </w:r>
      <w:r w:rsidR="008B61D2" w:rsidRPr="00AC4CF0">
        <w:rPr>
          <w:rFonts w:ascii="Arial" w:hAnsi="Arial"/>
          <w:b/>
          <w:kern w:val="0"/>
        </w:rPr>
        <w:t xml:space="preserve">, </w:t>
      </w:r>
      <w:r w:rsidRPr="00AC4CF0">
        <w:rPr>
          <w:rFonts w:ascii="Arial" w:hAnsi="Arial"/>
          <w:b/>
          <w:kern w:val="0"/>
        </w:rPr>
        <w:t>Calgary</w:t>
      </w:r>
      <w:r w:rsidR="008B61D2" w:rsidRPr="00AC4CF0">
        <w:rPr>
          <w:rFonts w:ascii="Arial" w:hAnsi="Arial"/>
          <w:b/>
          <w:kern w:val="0"/>
        </w:rPr>
        <w:t xml:space="preserve">, </w:t>
      </w:r>
      <w:r w:rsidRPr="00AC4CF0">
        <w:rPr>
          <w:rFonts w:ascii="Arial" w:hAnsi="Arial"/>
          <w:b/>
          <w:kern w:val="0"/>
        </w:rPr>
        <w:t>Alberta</w:t>
      </w:r>
      <w:r w:rsidR="008B61D2" w:rsidRPr="00AC4CF0">
        <w:rPr>
          <w:rFonts w:ascii="Arial" w:hAnsi="Arial"/>
          <w:b/>
          <w:kern w:val="0"/>
        </w:rPr>
        <w:t xml:space="preserve">, </w:t>
      </w:r>
      <w:r w:rsidRPr="00AC4CF0">
        <w:rPr>
          <w:rFonts w:ascii="Arial" w:hAnsi="Arial"/>
          <w:b/>
          <w:kern w:val="0"/>
        </w:rPr>
        <w:t>Canada</w:t>
      </w:r>
    </w:p>
    <w:p w:rsidR="008B61D2" w:rsidRPr="00AC4CF0" w:rsidRDefault="0084587B">
      <w:pPr>
        <w:pStyle w:val="DocumentNumber"/>
      </w:pPr>
      <w:bookmarkStart w:id="1" w:name="PutDocumentNumberHere"/>
      <w:bookmarkEnd w:id="0"/>
      <w:r w:rsidRPr="00AC4CF0">
        <w:t>IPC201</w:t>
      </w:r>
      <w:r w:rsidR="00C62FBB" w:rsidRPr="00AC4CF0">
        <w:t>4</w:t>
      </w:r>
      <w:r w:rsidRPr="00AC4CF0">
        <w:t>-</w:t>
      </w:r>
      <w:r w:rsidR="00C62FBB" w:rsidRPr="00AC4CF0">
        <w:t>33582</w:t>
      </w:r>
    </w:p>
    <w:bookmarkEnd w:id="1"/>
    <w:p w:rsidR="008B61D2" w:rsidRPr="00AC4CF0" w:rsidRDefault="008B61D2">
      <w:pPr>
        <w:sectPr w:rsidR="008B61D2" w:rsidRPr="00AC4CF0">
          <w:footerReference w:type="default" r:id="rId8"/>
          <w:type w:val="continuous"/>
          <w:pgSz w:w="12240" w:h="15840"/>
          <w:pgMar w:top="720" w:right="720" w:bottom="1440" w:left="720" w:header="720" w:footer="720" w:gutter="0"/>
          <w:cols w:space="720"/>
        </w:sectPr>
      </w:pPr>
    </w:p>
    <w:p w:rsidR="008B61D2" w:rsidRPr="00AC4CF0" w:rsidRDefault="00C62FBB">
      <w:pPr>
        <w:pStyle w:val="Title"/>
      </w:pPr>
      <w:r w:rsidRPr="00AC4CF0">
        <w:lastRenderedPageBreak/>
        <w:t xml:space="preserve">evaluation of pressurized cold bend pipe body tensile fractures </w:t>
      </w:r>
      <w:r w:rsidR="0084587B" w:rsidRPr="00AC4CF0">
        <w:t>U</w:t>
      </w:r>
      <w:r w:rsidRPr="00AC4CF0">
        <w:t>nde</w:t>
      </w:r>
      <w:r w:rsidR="0084587B" w:rsidRPr="00AC4CF0">
        <w:t xml:space="preserve">R </w:t>
      </w:r>
      <w:r w:rsidRPr="00AC4CF0">
        <w:t>bending loads</w:t>
      </w:r>
    </w:p>
    <w:p w:rsidR="008B61D2" w:rsidRPr="00AC4CF0" w:rsidRDefault="008B61D2"/>
    <w:p w:rsidR="008B61D2" w:rsidRPr="00AC4CF0" w:rsidRDefault="008B61D2"/>
    <w:tbl>
      <w:tblPr>
        <w:tblW w:w="0" w:type="auto"/>
        <w:tblLayout w:type="fixed"/>
        <w:tblLook w:val="0000" w:firstRow="0" w:lastRow="0" w:firstColumn="0" w:lastColumn="0" w:noHBand="0" w:noVBand="0"/>
      </w:tblPr>
      <w:tblGrid>
        <w:gridCol w:w="3124"/>
        <w:gridCol w:w="3124"/>
        <w:gridCol w:w="3124"/>
      </w:tblGrid>
      <w:tr w:rsidR="00527827" w:rsidRPr="00AC4CF0" w:rsidTr="008F2176">
        <w:tc>
          <w:tcPr>
            <w:tcW w:w="3124" w:type="dxa"/>
          </w:tcPr>
          <w:p w:rsidR="00527827" w:rsidRPr="00AC4CF0" w:rsidRDefault="00527827" w:rsidP="00527827">
            <w:pPr>
              <w:pStyle w:val="Author"/>
              <w:rPr>
                <w:rFonts w:cs="Arial"/>
              </w:rPr>
            </w:pPr>
            <w:bookmarkStart w:id="2" w:name="PutAuthorsHere"/>
            <w:proofErr w:type="spellStart"/>
            <w:r w:rsidRPr="00AC4CF0">
              <w:rPr>
                <w:rFonts w:cs="Arial"/>
              </w:rPr>
              <w:t>Celal</w:t>
            </w:r>
            <w:proofErr w:type="spellEnd"/>
            <w:r w:rsidRPr="00AC4CF0">
              <w:rPr>
                <w:rFonts w:cs="Arial"/>
              </w:rPr>
              <w:t xml:space="preserve"> </w:t>
            </w:r>
            <w:proofErr w:type="spellStart"/>
            <w:r w:rsidRPr="00AC4CF0">
              <w:rPr>
                <w:rFonts w:cs="Arial"/>
              </w:rPr>
              <w:t>Cakiroglu</w:t>
            </w:r>
            <w:proofErr w:type="spellEnd"/>
          </w:p>
          <w:p w:rsidR="00527827" w:rsidRPr="00AC4CF0" w:rsidRDefault="00527827" w:rsidP="00527827">
            <w:pPr>
              <w:pStyle w:val="Author"/>
              <w:rPr>
                <w:rFonts w:cs="Arial"/>
                <w:b w:val="0"/>
              </w:rPr>
            </w:pPr>
            <w:r w:rsidRPr="00AC4CF0">
              <w:rPr>
                <w:rFonts w:cs="Arial"/>
                <w:b w:val="0"/>
              </w:rPr>
              <w:t>Department of Civil and Environmental Engineering, University of Alberta</w:t>
            </w:r>
          </w:p>
          <w:p w:rsidR="00527827" w:rsidRPr="00AC4CF0" w:rsidRDefault="00527827" w:rsidP="00527827">
            <w:pPr>
              <w:pStyle w:val="Affiliation"/>
            </w:pPr>
            <w:r w:rsidRPr="00AC4CF0">
              <w:rPr>
                <w:rFonts w:cs="Arial"/>
              </w:rPr>
              <w:t>Edmonton, Alberta, Canada</w:t>
            </w:r>
          </w:p>
        </w:tc>
        <w:tc>
          <w:tcPr>
            <w:tcW w:w="3124" w:type="dxa"/>
          </w:tcPr>
          <w:p w:rsidR="00527827" w:rsidRPr="00AC4CF0" w:rsidRDefault="008A7F5A" w:rsidP="00527827">
            <w:pPr>
              <w:pStyle w:val="Author"/>
              <w:rPr>
                <w:rFonts w:cs="Arial"/>
              </w:rPr>
            </w:pPr>
            <w:proofErr w:type="spellStart"/>
            <w:r w:rsidRPr="00AC4CF0">
              <w:rPr>
                <w:rFonts w:cs="Arial"/>
              </w:rPr>
              <w:t>Muntaseer</w:t>
            </w:r>
            <w:proofErr w:type="spellEnd"/>
            <w:r w:rsidR="004D7378" w:rsidRPr="00AC4CF0">
              <w:rPr>
                <w:rFonts w:cs="Arial"/>
              </w:rPr>
              <w:t xml:space="preserve"> </w:t>
            </w:r>
            <w:proofErr w:type="spellStart"/>
            <w:r w:rsidR="004D7378" w:rsidRPr="00AC4CF0">
              <w:rPr>
                <w:rFonts w:cs="Arial"/>
              </w:rPr>
              <w:t>K</w:t>
            </w:r>
            <w:r w:rsidRPr="00AC4CF0">
              <w:rPr>
                <w:rFonts w:cs="Arial"/>
              </w:rPr>
              <w:t>ainat</w:t>
            </w:r>
            <w:proofErr w:type="spellEnd"/>
          </w:p>
          <w:p w:rsidR="004D7378" w:rsidRPr="00AC4CF0" w:rsidRDefault="004D7378" w:rsidP="004D7378">
            <w:pPr>
              <w:pStyle w:val="Author"/>
              <w:rPr>
                <w:rFonts w:cs="Arial"/>
                <w:b w:val="0"/>
              </w:rPr>
            </w:pPr>
            <w:r w:rsidRPr="00AC4CF0">
              <w:rPr>
                <w:rFonts w:cs="Arial"/>
                <w:b w:val="0"/>
              </w:rPr>
              <w:t>Department of Civil and Environmental Engineering, University of Alberta</w:t>
            </w:r>
          </w:p>
          <w:p w:rsidR="00527827" w:rsidRPr="00AC4CF0" w:rsidRDefault="004D7378" w:rsidP="004D7378">
            <w:pPr>
              <w:pStyle w:val="Author"/>
              <w:rPr>
                <w:rFonts w:cs="Arial"/>
                <w:b w:val="0"/>
              </w:rPr>
            </w:pPr>
            <w:r w:rsidRPr="00AC4CF0">
              <w:rPr>
                <w:rFonts w:cs="Arial"/>
                <w:b w:val="0"/>
              </w:rPr>
              <w:t>Edmonton, Alberta, Canada</w:t>
            </w:r>
          </w:p>
        </w:tc>
        <w:tc>
          <w:tcPr>
            <w:tcW w:w="3124" w:type="dxa"/>
          </w:tcPr>
          <w:p w:rsidR="00527827" w:rsidRPr="00AC4CF0" w:rsidRDefault="00B14047" w:rsidP="00527827">
            <w:pPr>
              <w:pStyle w:val="Author"/>
              <w:rPr>
                <w:rFonts w:cs="Arial"/>
              </w:rPr>
            </w:pPr>
            <w:r w:rsidRPr="00AC4CF0">
              <w:rPr>
                <w:rFonts w:cs="Arial"/>
              </w:rPr>
              <w:t>Samer Adeeb</w:t>
            </w:r>
          </w:p>
          <w:p w:rsidR="00527827" w:rsidRPr="00AC4CF0" w:rsidRDefault="00527827" w:rsidP="00527827">
            <w:pPr>
              <w:pStyle w:val="Author"/>
              <w:rPr>
                <w:rFonts w:cs="Arial"/>
                <w:b w:val="0"/>
              </w:rPr>
            </w:pPr>
            <w:r w:rsidRPr="00AC4CF0">
              <w:rPr>
                <w:rFonts w:cs="Arial"/>
                <w:b w:val="0"/>
              </w:rPr>
              <w:t>Department of Civil and Environmental Engineering, University of Alberta</w:t>
            </w:r>
          </w:p>
          <w:p w:rsidR="00527827" w:rsidRPr="00AC4CF0" w:rsidRDefault="00527827" w:rsidP="00527827">
            <w:pPr>
              <w:pStyle w:val="Author"/>
            </w:pPr>
            <w:r w:rsidRPr="00AC4CF0">
              <w:rPr>
                <w:rFonts w:cs="Arial"/>
                <w:b w:val="0"/>
              </w:rPr>
              <w:t>Edmonton, Alberta, Canada</w:t>
            </w:r>
          </w:p>
        </w:tc>
      </w:tr>
    </w:tbl>
    <w:p w:rsidR="008B61D2" w:rsidRPr="00AC4CF0" w:rsidRDefault="008B61D2"/>
    <w:p w:rsidR="008B61D2" w:rsidRPr="00AC4CF0" w:rsidRDefault="008B61D2"/>
    <w:tbl>
      <w:tblPr>
        <w:tblW w:w="0" w:type="auto"/>
        <w:jc w:val="center"/>
        <w:tblLayout w:type="fixed"/>
        <w:tblLook w:val="0000" w:firstRow="0" w:lastRow="0" w:firstColumn="0" w:lastColumn="0" w:noHBand="0" w:noVBand="0"/>
      </w:tblPr>
      <w:tblGrid>
        <w:gridCol w:w="4518"/>
        <w:gridCol w:w="4521"/>
      </w:tblGrid>
      <w:tr w:rsidR="00B14047" w:rsidRPr="00AC4CF0" w:rsidTr="00B14047">
        <w:trPr>
          <w:jc w:val="center"/>
        </w:trPr>
        <w:tc>
          <w:tcPr>
            <w:tcW w:w="4518" w:type="dxa"/>
          </w:tcPr>
          <w:p w:rsidR="00B14047" w:rsidRPr="00AC4CF0" w:rsidRDefault="00B14047" w:rsidP="00C3363F">
            <w:pPr>
              <w:pStyle w:val="Author"/>
              <w:rPr>
                <w:rFonts w:cs="Arial"/>
              </w:rPr>
            </w:pPr>
            <w:r w:rsidRPr="00AC4CF0">
              <w:rPr>
                <w:rFonts w:cs="Arial"/>
              </w:rPr>
              <w:t>J. J. Roger Cheng</w:t>
            </w:r>
          </w:p>
          <w:p w:rsidR="00B14047" w:rsidRPr="00AC4CF0" w:rsidRDefault="00B14047" w:rsidP="00C3363F">
            <w:pPr>
              <w:pStyle w:val="Author"/>
              <w:rPr>
                <w:rFonts w:cs="Arial"/>
                <w:b w:val="0"/>
              </w:rPr>
            </w:pPr>
            <w:r w:rsidRPr="00AC4CF0">
              <w:rPr>
                <w:rFonts w:cs="Arial"/>
                <w:b w:val="0"/>
              </w:rPr>
              <w:t>Department of Civil and Environmental Engineering, University of Alberta</w:t>
            </w:r>
          </w:p>
          <w:p w:rsidR="00B14047" w:rsidRPr="00AC4CF0" w:rsidRDefault="00B14047" w:rsidP="00C3363F">
            <w:pPr>
              <w:pStyle w:val="Author"/>
              <w:rPr>
                <w:b w:val="0"/>
              </w:rPr>
            </w:pPr>
            <w:r w:rsidRPr="00AC4CF0">
              <w:rPr>
                <w:rFonts w:cs="Arial"/>
                <w:b w:val="0"/>
              </w:rPr>
              <w:t>Edmonton, Alberta, Canada</w:t>
            </w:r>
          </w:p>
        </w:tc>
        <w:tc>
          <w:tcPr>
            <w:tcW w:w="4521" w:type="dxa"/>
          </w:tcPr>
          <w:p w:rsidR="00B14047" w:rsidRPr="00AC4CF0" w:rsidRDefault="00B14047" w:rsidP="00C3363F">
            <w:pPr>
              <w:pStyle w:val="Author"/>
              <w:rPr>
                <w:rFonts w:cs="Arial"/>
              </w:rPr>
            </w:pPr>
            <w:r w:rsidRPr="00AC4CF0">
              <w:rPr>
                <w:rFonts w:cs="Arial"/>
              </w:rPr>
              <w:t>Millan Sen</w:t>
            </w:r>
          </w:p>
          <w:p w:rsidR="00B14047" w:rsidRPr="00AC4CF0" w:rsidRDefault="00B14047" w:rsidP="00C3363F">
            <w:pPr>
              <w:pStyle w:val="Author"/>
              <w:rPr>
                <w:rFonts w:cs="Arial"/>
                <w:b w:val="0"/>
              </w:rPr>
            </w:pPr>
            <w:r w:rsidRPr="00AC4CF0">
              <w:rPr>
                <w:rFonts w:cs="Arial"/>
                <w:b w:val="0"/>
              </w:rPr>
              <w:t>Enbridge Pipelines Inc.</w:t>
            </w:r>
          </w:p>
          <w:p w:rsidR="00B14047" w:rsidRPr="00AC4CF0" w:rsidRDefault="00B14047" w:rsidP="00C3363F">
            <w:pPr>
              <w:pStyle w:val="Author"/>
            </w:pPr>
            <w:r w:rsidRPr="00AC4CF0">
              <w:rPr>
                <w:rFonts w:cs="Arial"/>
                <w:b w:val="0"/>
              </w:rPr>
              <w:t>Edmonton, Alberta, Canada</w:t>
            </w:r>
          </w:p>
          <w:p w:rsidR="00B14047" w:rsidRPr="00AC4CF0" w:rsidRDefault="00B14047" w:rsidP="007B2BF3">
            <w:pPr>
              <w:pStyle w:val="Author"/>
              <w:rPr>
                <w:b w:val="0"/>
              </w:rPr>
            </w:pPr>
          </w:p>
        </w:tc>
      </w:tr>
    </w:tbl>
    <w:p w:rsidR="008B61D2" w:rsidRPr="00AC4CF0" w:rsidRDefault="008B61D2"/>
    <w:bookmarkEnd w:id="2"/>
    <w:p w:rsidR="008B61D2" w:rsidRPr="00AC4CF0" w:rsidRDefault="008B61D2">
      <w:pPr>
        <w:sectPr w:rsidR="008B61D2" w:rsidRPr="00AC4CF0">
          <w:type w:val="continuous"/>
          <w:pgSz w:w="12240" w:h="15840"/>
          <w:pgMar w:top="720" w:right="1440" w:bottom="1440" w:left="1440" w:header="720" w:footer="720" w:gutter="0"/>
          <w:cols w:space="720"/>
        </w:sectPr>
      </w:pPr>
    </w:p>
    <w:p w:rsidR="00763B8A" w:rsidRPr="00AC4CF0" w:rsidRDefault="00763B8A" w:rsidP="008373DF">
      <w:pPr>
        <w:pStyle w:val="AbstractClauseTitle"/>
      </w:pPr>
    </w:p>
    <w:p w:rsidR="008373DF" w:rsidRPr="00AC4CF0" w:rsidRDefault="008B61D2" w:rsidP="008373DF">
      <w:pPr>
        <w:pStyle w:val="AbstractClauseTitle"/>
      </w:pPr>
      <w:r w:rsidRPr="00AC4CF0">
        <w:t>Abstract</w:t>
      </w:r>
    </w:p>
    <w:p w:rsidR="00763B8A" w:rsidRPr="00AC4CF0" w:rsidRDefault="00763B8A" w:rsidP="00763B8A">
      <w:pPr>
        <w:pStyle w:val="BodyTextIndent"/>
      </w:pPr>
    </w:p>
    <w:p w:rsidR="008E7CB6" w:rsidRPr="00AC4CF0" w:rsidRDefault="006B6CF8" w:rsidP="008373DF">
      <w:pPr>
        <w:keepNext/>
        <w:ind w:firstLine="357"/>
      </w:pPr>
      <w:r w:rsidRPr="00AC4CF0">
        <w:t>Cold bending is applied at locations where the pipeline direction has to be changed in a horizontal or vertical plane. The process of cold bending usually results in residual stress</w:t>
      </w:r>
      <w:ins w:id="3" w:author="Celal" w:date="2014-04-24T10:52:00Z">
        <w:r w:rsidR="003C2C8D">
          <w:t>es</w:t>
        </w:r>
      </w:ins>
      <w:r w:rsidRPr="00AC4CF0">
        <w:t xml:space="preserve"> </w:t>
      </w:r>
      <w:del w:id="4" w:author="Celal" w:date="2014-04-24T10:52:00Z">
        <w:r w:rsidRPr="00AC4CF0" w:rsidDel="003C2C8D">
          <w:delText xml:space="preserve">concentrations </w:delText>
        </w:r>
      </w:del>
      <w:r w:rsidRPr="00AC4CF0">
        <w:t>as well as changes in the material properties at the vicinity of the cold bend location which makes the study of the mechanical behaviour of cold bends indispensable.</w:t>
      </w:r>
      <w:r w:rsidR="001714B4" w:rsidRPr="00AC4CF0">
        <w:t xml:space="preserve"> Due to discontinuous permafrost in arctic regions as well as slope instabilities and earthquakes cold bends</w:t>
      </w:r>
      <w:ins w:id="5" w:author="Celal" w:date="2014-05-16T20:35:00Z">
        <w:r w:rsidR="001B1AA9">
          <w:t xml:space="preserve"> within pipelines constructed in such locations</w:t>
        </w:r>
      </w:ins>
      <w:r w:rsidR="001714B4" w:rsidRPr="00AC4CF0">
        <w:t xml:space="preserve"> can be subjected to </w:t>
      </w:r>
      <w:del w:id="6" w:author="Celal" w:date="2014-04-24T10:54:00Z">
        <w:r w:rsidR="001714B4" w:rsidRPr="00AC4CF0" w:rsidDel="003C2C8D">
          <w:delText xml:space="preserve">excessive </w:delText>
        </w:r>
      </w:del>
      <w:ins w:id="7" w:author="Celal" w:date="2014-04-24T10:54:00Z">
        <w:r w:rsidR="003C2C8D">
          <w:t>significant</w:t>
        </w:r>
        <w:r w:rsidR="003C2C8D" w:rsidRPr="00AC4CF0">
          <w:t xml:space="preserve"> </w:t>
        </w:r>
      </w:ins>
      <w:r w:rsidR="001714B4" w:rsidRPr="00AC4CF0">
        <w:t>tensile or compressive forces</w:t>
      </w:r>
      <w:r w:rsidR="008E7CB6" w:rsidRPr="00AC4CF0">
        <w:t>.</w:t>
      </w:r>
    </w:p>
    <w:p w:rsidR="008E7CB6" w:rsidRPr="00AC4CF0" w:rsidRDefault="008E7CB6" w:rsidP="008E7CB6">
      <w:pPr>
        <w:keepNext/>
        <w:ind w:firstLine="357"/>
      </w:pPr>
      <w:r w:rsidRPr="00AC4CF0">
        <w:t>Experimental studies were carried out by Sen et al</w:t>
      </w:r>
      <w:r w:rsidR="008406BB" w:rsidRPr="00AC4CF0">
        <w:t xml:space="preserve"> </w:t>
      </w:r>
      <w:r w:rsidR="000B298C">
        <w:fldChar w:fldCharType="begin"/>
      </w:r>
      <w:r w:rsidR="000B298C">
        <w:instrText xml:space="preserve"> REF sen1 \h  \* MERGEFORMAT </w:instrText>
      </w:r>
      <w:r w:rsidR="000B298C">
        <w:fldChar w:fldCharType="separate"/>
      </w:r>
      <w:r w:rsidR="007129B2" w:rsidRPr="00AC4CF0">
        <w:t xml:space="preserve">[1] </w:t>
      </w:r>
      <w:r w:rsidR="000B298C">
        <w:fldChar w:fldCharType="end"/>
      </w:r>
      <w:r w:rsidR="000B298C">
        <w:fldChar w:fldCharType="begin"/>
      </w:r>
      <w:r w:rsidR="000B298C">
        <w:instrText xml:space="preserve"> REF sen2 \h  \* MERGEFORMAT </w:instrText>
      </w:r>
      <w:r w:rsidR="000B298C">
        <w:fldChar w:fldCharType="separate"/>
      </w:r>
      <w:r w:rsidR="007129B2" w:rsidRPr="00AC4CF0">
        <w:t xml:space="preserve">[2] </w:t>
      </w:r>
      <w:r w:rsidR="000B298C">
        <w:fldChar w:fldCharType="end"/>
      </w:r>
      <w:r w:rsidR="000B298C">
        <w:fldChar w:fldCharType="begin"/>
      </w:r>
      <w:r w:rsidR="000B298C">
        <w:instrText xml:space="preserve"> REF sen3 \h  \* MERGEFORMAT </w:instrText>
      </w:r>
      <w:r w:rsidR="000B298C">
        <w:fldChar w:fldCharType="separate"/>
      </w:r>
      <w:r w:rsidR="007129B2" w:rsidRPr="00AC4CF0">
        <w:t xml:space="preserve">[3] </w:t>
      </w:r>
      <w:r w:rsidR="000B298C">
        <w:fldChar w:fldCharType="end"/>
      </w:r>
      <w:r w:rsidRPr="00AC4CF0">
        <w:t>in order to investigate the buckling</w:t>
      </w:r>
      <w:r w:rsidRPr="00AC4CF0">
        <w:rPr>
          <w:lang w:val="en-GB"/>
        </w:rPr>
        <w:t xml:space="preserve"> behaviour</w:t>
      </w:r>
      <w:r w:rsidRPr="00AC4CF0">
        <w:t xml:space="preserve"> of pressurized cold bends. In these experiments the curvature of the cold bend is increased in the presence of a constant internal pressure. In their experimental study a total of 8 full scale tests were conducted with a variety of pipe diameter</w:t>
      </w:r>
      <w:ins w:id="8" w:author="Celal" w:date="2014-05-16T20:37:00Z">
        <w:r w:rsidR="001B1AA9">
          <w:t>s</w:t>
        </w:r>
      </w:ins>
      <w:r w:rsidRPr="00AC4CF0">
        <w:t xml:space="preserve">, diameter to wall thickness ratio and steel grade. In this set of full scale tests one of the pipes with grade X65 failed due to fracture at the extrados after buckling and formation of wrinkles at the </w:t>
      </w:r>
      <w:proofErr w:type="gramStart"/>
      <w:r w:rsidRPr="00AC4CF0">
        <w:t>intrados</w:t>
      </w:r>
      <w:proofErr w:type="gramEnd"/>
      <w:ins w:id="9" w:author="Samer Adeeb" w:date="2014-05-19T14:15:00Z">
        <w:r w:rsidR="00EF6FFF">
          <w:fldChar w:fldCharType="begin"/>
        </w:r>
        <w:r w:rsidR="00EF6FFF">
          <w:instrText xml:space="preserve"> REF sen1 \h  \* MERGEFORMAT </w:instrText>
        </w:r>
        <w:r w:rsidR="00EF6FFF">
          <w:fldChar w:fldCharType="separate"/>
        </w:r>
        <w:r w:rsidR="00EF6FFF" w:rsidRPr="00AC4CF0">
          <w:t xml:space="preserve">[1] </w:t>
        </w:r>
        <w:r w:rsidR="00EF6FFF">
          <w:fldChar w:fldCharType="end"/>
        </w:r>
      </w:ins>
      <w:r w:rsidRPr="00AC4CF0">
        <w:t>.</w:t>
      </w:r>
    </w:p>
    <w:p w:rsidR="008E7CB6" w:rsidRDefault="002F22D1" w:rsidP="00F52791">
      <w:pPr>
        <w:keepNext/>
        <w:ind w:firstLine="357"/>
        <w:rPr>
          <w:ins w:id="10" w:author="Celal" w:date="2014-04-24T10:58:00Z"/>
        </w:rPr>
      </w:pPr>
      <w:r w:rsidRPr="00AC4CF0">
        <w:t>Our  previous  work</w:t>
      </w:r>
      <w:ins w:id="11" w:author="Celal" w:date="2014-05-16T20:39:00Z">
        <w:r w:rsidR="008C0743">
          <w:t xml:space="preserve"> </w:t>
        </w:r>
      </w:ins>
      <w:ins w:id="12" w:author="Celal" w:date="2014-05-16T20:40:00Z">
        <w:r w:rsidR="008C0743">
          <w:fldChar w:fldCharType="begin"/>
        </w:r>
        <w:r w:rsidR="008C0743">
          <w:instrText xml:space="preserve"> REF ipc2012 \h </w:instrText>
        </w:r>
      </w:ins>
      <w:r w:rsidR="008C0743">
        <w:fldChar w:fldCharType="separate"/>
      </w:r>
      <w:ins w:id="13" w:author="Celal" w:date="2014-05-16T20:40:00Z">
        <w:r w:rsidR="008C0743" w:rsidRPr="00AC4CF0">
          <w:t>[5]</w:t>
        </w:r>
        <w:r w:rsidR="008C0743">
          <w:fldChar w:fldCharType="end"/>
        </w:r>
        <w:r w:rsidR="008C0743">
          <w:t xml:space="preserve">, </w:t>
        </w:r>
        <w:r w:rsidR="008C0743">
          <w:fldChar w:fldCharType="begin"/>
        </w:r>
        <w:r w:rsidR="008C0743">
          <w:instrText xml:space="preserve"> REF strCongress2014 \h </w:instrText>
        </w:r>
      </w:ins>
      <w:r w:rsidR="008C0743">
        <w:fldChar w:fldCharType="separate"/>
      </w:r>
      <w:ins w:id="14" w:author="Celal" w:date="2014-05-16T20:40:00Z">
        <w:r w:rsidR="008C0743" w:rsidRPr="00AC4CF0">
          <w:t>[6]</w:t>
        </w:r>
        <w:r w:rsidR="008C0743">
          <w:fldChar w:fldCharType="end"/>
        </w:r>
      </w:ins>
      <w:r w:rsidRPr="00AC4CF0">
        <w:t xml:space="preserve">  on  this  subject  showed  the  simulations  of  this  case  using  finite  element  analysis.  These simulations  demonstrated  that  indeed pipe  body  tensile  side  fracture  can  be  observed  for  this  particular  pipe specification.</w:t>
      </w:r>
      <w:r w:rsidR="00F52791" w:rsidRPr="00AC4CF0">
        <w:t xml:space="preserve"> Whereby the tension side fractures are expected starting from a specific internal pressure level. The simulation results showed that the equivalent plastic strain values at the cold bend extrados increase dramatically starting </w:t>
      </w:r>
      <w:r w:rsidR="00F52791" w:rsidRPr="00AC4CF0">
        <w:lastRenderedPageBreak/>
        <w:t>from a certain level of applie</w:t>
      </w:r>
      <w:r w:rsidR="00C04C06" w:rsidRPr="00AC4CF0">
        <w:t xml:space="preserve">d curvature in load cases with </w:t>
      </w:r>
      <w:r w:rsidR="00F52791" w:rsidRPr="00AC4CF0">
        <w:t>an internal  pressure higher than a transition value. In  this  paper the  effect  of  steel  grade  on  this  transition  from compressive to tensile failure is investigated. Parametric studies are conducted for the entire range of steel grades tested in the experimental study of Sen et al. It is found that there is a linear proportionality between the steel grade and the transition internal pressure for</w:t>
      </w:r>
      <w:r w:rsidR="00B969DC" w:rsidRPr="00AC4CF0">
        <w:t xml:space="preserve"> steel grades between X60 and X8</w:t>
      </w:r>
      <w:r w:rsidR="00F52791" w:rsidRPr="00AC4CF0">
        <w:t xml:space="preserve">0. </w:t>
      </w:r>
    </w:p>
    <w:p w:rsidR="00724C88" w:rsidRDefault="00724C88" w:rsidP="00F52791">
      <w:pPr>
        <w:keepNext/>
        <w:ind w:firstLine="357"/>
        <w:rPr>
          <w:ins w:id="15" w:author="Celal" w:date="2014-04-24T10:58:00Z"/>
        </w:rPr>
      </w:pPr>
    </w:p>
    <w:p w:rsidR="00724C88" w:rsidRPr="00AC4CF0" w:rsidRDefault="00724C88" w:rsidP="00724C88">
      <w:pPr>
        <w:pStyle w:val="Caption"/>
        <w:keepNext/>
      </w:pPr>
      <w:r w:rsidRPr="00AC4CF0">
        <w:t>NOMENCLATURE</w:t>
      </w: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1408"/>
        <w:gridCol w:w="3695"/>
      </w:tblGrid>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PEEQ</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Equivalent plastic strain</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SMYS</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Specified minimum yield stress [</w:t>
            </w:r>
            <w:proofErr w:type="spellStart"/>
            <w:r w:rsidRPr="00AC4CF0">
              <w:rPr>
                <w:rFonts w:ascii="Times New Roman" w:hAnsi="Times New Roman" w:cs="Times New Roman"/>
              </w:rPr>
              <w:t>MPa</w:t>
            </w:r>
            <w:proofErr w:type="spellEnd"/>
            <w:r w:rsidRPr="00AC4CF0">
              <w:rPr>
                <w:rFonts w:ascii="Times New Roman" w:hAnsi="Times New Roman" w:cs="Times New Roman"/>
              </w:rPr>
              <w:t>]</w:t>
            </w:r>
          </w:p>
        </w:tc>
      </w:tr>
      <w:tr w:rsidR="00724C88" w:rsidRPr="00AC4CF0" w:rsidTr="007F5028">
        <w:tc>
          <w:tcPr>
            <w:tcW w:w="1408" w:type="dxa"/>
          </w:tcPr>
          <w:p w:rsidR="00724C88" w:rsidRPr="00AC4CF0" w:rsidRDefault="00724C88" w:rsidP="007F5028">
            <w:pPr>
              <w:jc w:val="center"/>
            </w:pPr>
            <m:oMathPara>
              <m:oMathParaPr>
                <m:jc m:val="left"/>
              </m:oMathParaPr>
              <m:oMath>
                <m:r>
                  <w:rPr>
                    <w:rFonts w:ascii="Cambria Math" w:hAnsi="Cambria Math"/>
                  </w:rPr>
                  <m:t>κ</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Curvature of the cold bend [1/mm]</w:t>
            </w:r>
          </w:p>
        </w:tc>
      </w:tr>
      <w:tr w:rsidR="00724C88" w:rsidRPr="00AC4CF0" w:rsidTr="007F5028">
        <w:tc>
          <w:tcPr>
            <w:tcW w:w="1408" w:type="dxa"/>
          </w:tcPr>
          <w:p w:rsidR="00724C88" w:rsidRPr="00AC4CF0" w:rsidRDefault="00724C88" w:rsidP="007F5028">
            <w:pPr>
              <w:rPr>
                <w:rFonts w:ascii="Times New Roman" w:hAnsi="Times New Roman" w:cs="Times New Roman"/>
              </w:rPr>
            </w:pPr>
            <m:oMathPara>
              <m:oMathParaPr>
                <m:jc m:val="left"/>
              </m:oMathParaPr>
              <m:oMath>
                <m:r>
                  <w:rPr>
                    <w:rFonts w:ascii="Cambria Math" w:hAnsi="Cambria Math" w:cs="Times New Roman"/>
                  </w:rPr>
                  <m:t>θ</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Bend angle</w:t>
            </w:r>
          </w:p>
        </w:tc>
      </w:tr>
      <w:tr w:rsidR="00724C88" w:rsidRPr="00AC4CF0" w:rsidTr="007F5028">
        <w:tc>
          <w:tcPr>
            <w:tcW w:w="1408" w:type="dxa"/>
          </w:tcPr>
          <w:p w:rsidR="00724C88" w:rsidRPr="00AC4CF0" w:rsidRDefault="00E34B89" w:rsidP="007F5028">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Initial radius of curvature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m:oMathPara>
              <m:oMathParaPr>
                <m:jc m:val="left"/>
              </m:oMathParaPr>
              <m:oMath>
                <m:r>
                  <w:rPr>
                    <w:rFonts w:ascii="Cambria Math" w:hAnsi="Cambria Math" w:cs="Times New Roman"/>
                  </w:rPr>
                  <m:t>R</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Current radius of curvature of the cold bend</w:t>
            </w:r>
          </w:p>
        </w:tc>
      </w:tr>
      <w:tr w:rsidR="00724C88" w:rsidRPr="00AC4CF0" w:rsidTr="007F5028">
        <w:tc>
          <w:tcPr>
            <w:tcW w:w="1408" w:type="dxa"/>
          </w:tcPr>
          <w:p w:rsidR="00724C88" w:rsidRPr="00AC4CF0" w:rsidRDefault="00E34B89" w:rsidP="007F5028">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Initial horizontal length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L</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Total length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u</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Displacement of the loading pin [mm]</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 xml:space="preserve">Intrados </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Compression side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Extrados</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Tension side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m:oMathPara>
              <m:oMathParaPr>
                <m:jc m:val="left"/>
              </m:oMathParaPr>
              <m:oMath>
                <m:r>
                  <w:rPr>
                    <w:rFonts w:ascii="Cambria Math" w:hAnsi="Cambria Math"/>
                  </w:rPr>
                  <m:t>t</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Pipe wall thickness [mm]</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OD</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Outer diameter of the pipe [mm]</w:t>
            </w:r>
          </w:p>
        </w:tc>
      </w:tr>
      <w:tr w:rsidR="00724C88" w:rsidRPr="00AC4CF0" w:rsidTr="007F5028">
        <w:tc>
          <w:tcPr>
            <w:tcW w:w="1408" w:type="dxa"/>
          </w:tcPr>
          <w:p w:rsidR="00724C88" w:rsidRPr="00AC4CF0" w:rsidRDefault="00724C88" w:rsidP="007F5028">
            <w:pPr>
              <w:jc w:val="left"/>
              <w:rPr>
                <w:rFonts w:ascii="Times New Roman" w:hAnsi="Times New Roman" w:cs="Times New Roman"/>
              </w:rPr>
            </w:pPr>
            <w:r w:rsidRPr="00AC4CF0">
              <w:rPr>
                <w:rFonts w:ascii="Times New Roman" w:hAnsi="Times New Roman" w:cs="Times New Roman"/>
              </w:rPr>
              <w:t>E</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 xml:space="preserve">Modulus of elasticity </w:t>
            </w:r>
          </w:p>
        </w:tc>
      </w:tr>
    </w:tbl>
    <w:p w:rsidR="00724C88" w:rsidRPr="00AC4CF0" w:rsidRDefault="00724C88" w:rsidP="00F52791">
      <w:pPr>
        <w:keepNext/>
        <w:ind w:firstLine="357"/>
      </w:pPr>
    </w:p>
    <w:p w:rsidR="002F22D1" w:rsidRPr="00AC4CF0" w:rsidRDefault="002F22D1" w:rsidP="008373DF">
      <w:pPr>
        <w:ind w:firstLine="357"/>
        <w:rPr>
          <w:sz w:val="22"/>
          <w:szCs w:val="22"/>
        </w:rPr>
      </w:pPr>
    </w:p>
    <w:p w:rsidR="009733CA" w:rsidRDefault="009733CA">
      <w:pPr>
        <w:pStyle w:val="NomenclatureClauseTitle"/>
        <w:spacing w:before="0"/>
        <w:rPr>
          <w:ins w:id="16" w:author="Celal" w:date="2014-05-17T18:13:00Z"/>
        </w:rPr>
      </w:pPr>
    </w:p>
    <w:p w:rsidR="008B61D2" w:rsidRPr="00AC4CF0" w:rsidRDefault="00524CFF">
      <w:pPr>
        <w:pStyle w:val="NomenclatureClauseTitle"/>
        <w:spacing w:before="0"/>
      </w:pPr>
      <w:r w:rsidRPr="00AC4CF0">
        <w:t xml:space="preserve">1 </w:t>
      </w:r>
      <w:r w:rsidR="008B61D2" w:rsidRPr="00AC4CF0">
        <w:t>INTRODUCTION</w:t>
      </w:r>
    </w:p>
    <w:p w:rsidR="003F3F13" w:rsidRPr="00AC4CF0" w:rsidRDefault="003F3F13" w:rsidP="003F3F13">
      <w:pPr>
        <w:pStyle w:val="BodyTextIndent"/>
      </w:pPr>
    </w:p>
    <w:p w:rsidR="00FA7402" w:rsidRPr="00AC4CF0" w:rsidRDefault="00EE3B72" w:rsidP="003A61D3">
      <w:pPr>
        <w:pStyle w:val="Default"/>
        <w:ind w:firstLine="357"/>
        <w:jc w:val="both"/>
        <w:rPr>
          <w:sz w:val="20"/>
          <w:szCs w:val="20"/>
        </w:rPr>
      </w:pPr>
      <w:r w:rsidRPr="00AC4CF0">
        <w:rPr>
          <w:sz w:val="20"/>
          <w:szCs w:val="20"/>
        </w:rPr>
        <w:t xml:space="preserve"> Pipelines </w:t>
      </w:r>
      <w:r w:rsidR="0001054C" w:rsidRPr="00AC4CF0">
        <w:rPr>
          <w:sz w:val="20"/>
          <w:szCs w:val="20"/>
        </w:rPr>
        <w:t xml:space="preserve">can undergo significant amounts of </w:t>
      </w:r>
      <w:r w:rsidR="00524CFF" w:rsidRPr="00AC4CF0">
        <w:rPr>
          <w:sz w:val="20"/>
          <w:szCs w:val="20"/>
        </w:rPr>
        <w:t>tension</w:t>
      </w:r>
      <w:r w:rsidR="0001054C" w:rsidRPr="00AC4CF0">
        <w:rPr>
          <w:sz w:val="20"/>
          <w:szCs w:val="20"/>
        </w:rPr>
        <w:t xml:space="preserve"> and bending </w:t>
      </w:r>
      <w:r w:rsidR="00524CFF" w:rsidRPr="00AC4CF0">
        <w:rPr>
          <w:sz w:val="20"/>
          <w:szCs w:val="20"/>
        </w:rPr>
        <w:t>moments</w:t>
      </w:r>
      <w:r w:rsidR="0001054C" w:rsidRPr="00AC4CF0">
        <w:rPr>
          <w:sz w:val="20"/>
          <w:szCs w:val="20"/>
        </w:rPr>
        <w:t xml:space="preserve"> due to landslides, seismic </w:t>
      </w:r>
      <w:r w:rsidR="00524CFF" w:rsidRPr="00AC4CF0">
        <w:rPr>
          <w:sz w:val="20"/>
          <w:szCs w:val="20"/>
        </w:rPr>
        <w:t>activities</w:t>
      </w:r>
      <w:r w:rsidR="0001054C" w:rsidRPr="00AC4CF0">
        <w:rPr>
          <w:sz w:val="20"/>
          <w:szCs w:val="20"/>
        </w:rPr>
        <w:t xml:space="preserve"> as well as</w:t>
      </w:r>
      <w:r w:rsidR="00524CFF" w:rsidRPr="00AC4CF0">
        <w:rPr>
          <w:sz w:val="20"/>
          <w:szCs w:val="20"/>
        </w:rPr>
        <w:t xml:space="preserve"> discontinuous permafrost. </w:t>
      </w:r>
      <w:proofErr w:type="gramStart"/>
      <w:r w:rsidR="00524CFF" w:rsidRPr="00AC4CF0">
        <w:rPr>
          <w:sz w:val="20"/>
          <w:szCs w:val="20"/>
        </w:rPr>
        <w:t xml:space="preserve">Also excessive temperature gradients between the </w:t>
      </w:r>
      <w:del w:id="17" w:author="Celal" w:date="2014-04-24T10:56:00Z">
        <w:r w:rsidR="00524CFF" w:rsidRPr="00AC4CF0" w:rsidDel="00325FF9">
          <w:rPr>
            <w:sz w:val="20"/>
            <w:szCs w:val="20"/>
          </w:rPr>
          <w:delText>inner and outer surfaces of pipes</w:delText>
        </w:r>
      </w:del>
      <w:ins w:id="18" w:author="Celal" w:date="2014-04-24T10:56:00Z">
        <w:r w:rsidR="00325FF9">
          <w:rPr>
            <w:sz w:val="20"/>
            <w:szCs w:val="20"/>
          </w:rPr>
          <w:t>installation and operating temperatures</w:t>
        </w:r>
      </w:ins>
      <w:r w:rsidR="00524CFF" w:rsidRPr="00AC4CF0">
        <w:rPr>
          <w:sz w:val="20"/>
          <w:szCs w:val="20"/>
        </w:rPr>
        <w:t xml:space="preserve"> </w:t>
      </w:r>
      <w:ins w:id="19" w:author="Celal" w:date="2014-05-17T18:15:00Z">
        <w:r w:rsidR="00D06146">
          <w:rPr>
            <w:sz w:val="20"/>
            <w:szCs w:val="20"/>
          </w:rPr>
          <w:t>a</w:t>
        </w:r>
      </w:ins>
      <w:del w:id="20" w:author="Celal" w:date="2014-05-17T18:15:00Z">
        <w:r w:rsidR="00524CFF" w:rsidRPr="00AC4CF0" w:rsidDel="00D06146">
          <w:rPr>
            <w:sz w:val="20"/>
            <w:szCs w:val="20"/>
          </w:rPr>
          <w:delText>e</w:delText>
        </w:r>
      </w:del>
      <w:r w:rsidR="00524CFF" w:rsidRPr="00AC4CF0">
        <w:rPr>
          <w:sz w:val="20"/>
          <w:szCs w:val="20"/>
        </w:rPr>
        <w:t>ffect the material behaviour of pipes considerably.</w:t>
      </w:r>
      <w:proofErr w:type="gramEnd"/>
      <w:r w:rsidR="00524CFF" w:rsidRPr="00AC4CF0">
        <w:rPr>
          <w:sz w:val="20"/>
          <w:szCs w:val="20"/>
        </w:rPr>
        <w:t xml:space="preserve"> Due to these mechanical effects on the pipe structure it is important to have a thorough understanding of pipeline structural response under applied forces.</w:t>
      </w:r>
    </w:p>
    <w:p w:rsidR="002F6F70" w:rsidRPr="00AC4CF0" w:rsidDel="009B4E70" w:rsidRDefault="00FA7402" w:rsidP="00E668D7">
      <w:pPr>
        <w:pStyle w:val="Default"/>
        <w:jc w:val="both"/>
        <w:rPr>
          <w:del w:id="21" w:author="Samer Adeeb" w:date="2014-05-19T14:17:00Z"/>
          <w:sz w:val="20"/>
          <w:szCs w:val="20"/>
        </w:rPr>
      </w:pPr>
      <w:r w:rsidRPr="00AC4CF0">
        <w:rPr>
          <w:sz w:val="20"/>
          <w:szCs w:val="20"/>
        </w:rPr>
        <w:t>Cold bending is a procedure which changes the pipeline direction in a horizontal or vertical plane in order to make the pipeline direction conform to the terrain conditions. In the process of cold bending residual stresses are concentrated in the vicinity of the cold ben</w:t>
      </w:r>
      <w:ins w:id="22" w:author="Celal" w:date="2014-05-17T18:49:00Z">
        <w:r w:rsidR="006F58BB">
          <w:rPr>
            <w:sz w:val="20"/>
            <w:szCs w:val="20"/>
          </w:rPr>
          <w:t>t</w:t>
        </w:r>
      </w:ins>
      <w:del w:id="23" w:author="Celal" w:date="2014-05-17T18:49:00Z">
        <w:r w:rsidRPr="00AC4CF0" w:rsidDel="006F58BB">
          <w:rPr>
            <w:sz w:val="20"/>
            <w:szCs w:val="20"/>
          </w:rPr>
          <w:delText>ded</w:delText>
        </w:r>
      </w:del>
      <w:r w:rsidRPr="00AC4CF0">
        <w:rPr>
          <w:sz w:val="20"/>
          <w:szCs w:val="20"/>
        </w:rPr>
        <w:t xml:space="preserve"> part. </w:t>
      </w:r>
      <w:r w:rsidR="005330F0" w:rsidRPr="00AC4CF0">
        <w:rPr>
          <w:sz w:val="20"/>
          <w:szCs w:val="20"/>
        </w:rPr>
        <w:t xml:space="preserve">The plastic material response is also </w:t>
      </w:r>
      <w:ins w:id="24" w:author="Celal" w:date="2014-05-17T18:38:00Z">
        <w:r w:rsidR="00E52E2E">
          <w:rPr>
            <w:sz w:val="20"/>
            <w:szCs w:val="20"/>
          </w:rPr>
          <w:t>a</w:t>
        </w:r>
      </w:ins>
      <w:del w:id="25" w:author="Celal" w:date="2014-05-17T18:38:00Z">
        <w:r w:rsidR="005330F0" w:rsidRPr="00AC4CF0" w:rsidDel="00E52E2E">
          <w:rPr>
            <w:sz w:val="20"/>
            <w:szCs w:val="20"/>
          </w:rPr>
          <w:delText>e</w:delText>
        </w:r>
      </w:del>
      <w:r w:rsidR="005330F0" w:rsidRPr="00AC4CF0">
        <w:rPr>
          <w:sz w:val="20"/>
          <w:szCs w:val="20"/>
        </w:rPr>
        <w:t xml:space="preserve">ffected in this process since the extrados of the cold bend is loaded beyond the yield stress in tension and the intrados of the cold bend is loaded beyond the yield stress in compression.  Experimental studies carried out by </w:t>
      </w:r>
      <w:proofErr w:type="spellStart"/>
      <w:r w:rsidR="005330F0" w:rsidRPr="00AC4CF0">
        <w:rPr>
          <w:sz w:val="20"/>
          <w:szCs w:val="20"/>
        </w:rPr>
        <w:t>Caminada</w:t>
      </w:r>
      <w:proofErr w:type="spellEnd"/>
      <w:r w:rsidR="005330F0" w:rsidRPr="00AC4CF0">
        <w:rPr>
          <w:sz w:val="20"/>
          <w:szCs w:val="20"/>
        </w:rPr>
        <w:t xml:space="preserve"> et al</w:t>
      </w:r>
      <w:r w:rsidR="008406BB" w:rsidRPr="00AC4CF0">
        <w:rPr>
          <w:sz w:val="20"/>
          <w:szCs w:val="20"/>
        </w:rPr>
        <w:t xml:space="preserve"> </w:t>
      </w:r>
      <w:r w:rsidR="000B298C">
        <w:fldChar w:fldCharType="begin"/>
      </w:r>
      <w:r w:rsidR="000B298C">
        <w:instrText xml:space="preserve"> REF caminada \h  \* MERGEFORMAT </w:instrText>
      </w:r>
      <w:r w:rsidR="000B298C">
        <w:fldChar w:fldCharType="separate"/>
      </w:r>
      <w:r w:rsidR="007129B2" w:rsidRPr="00AC4CF0">
        <w:rPr>
          <w:sz w:val="20"/>
          <w:szCs w:val="20"/>
        </w:rPr>
        <w:t>[4]</w:t>
      </w:r>
      <w:r w:rsidR="000B298C">
        <w:fldChar w:fldCharType="end"/>
      </w:r>
      <w:r w:rsidR="005330F0" w:rsidRPr="00AC4CF0">
        <w:rPr>
          <w:sz w:val="20"/>
          <w:szCs w:val="20"/>
        </w:rPr>
        <w:t xml:space="preserve"> on cold bends with an R/OD ratio of 4.5 and</w:t>
      </w:r>
      <w:r w:rsidR="005330F0" w:rsidRPr="00AC4CF0">
        <w:rPr>
          <w:rFonts w:ascii="Garamond" w:hAnsi="Garamond"/>
          <w:sz w:val="20"/>
          <w:szCs w:val="20"/>
        </w:rPr>
        <w:t xml:space="preserve"> </w:t>
      </w:r>
      <w:r w:rsidR="005330F0" w:rsidRPr="00AC4CF0">
        <w:rPr>
          <w:sz w:val="20"/>
          <w:szCs w:val="20"/>
        </w:rPr>
        <w:t xml:space="preserve">grade T92 showed a 22% </w:t>
      </w:r>
    </w:p>
    <w:p w:rsidR="00EE3B72" w:rsidRPr="00AC4CF0" w:rsidRDefault="005330F0" w:rsidP="002F6F70">
      <w:pPr>
        <w:pStyle w:val="Default"/>
        <w:jc w:val="both"/>
        <w:rPr>
          <w:sz w:val="20"/>
          <w:szCs w:val="20"/>
        </w:rPr>
      </w:pPr>
      <w:proofErr w:type="gramStart"/>
      <w:r w:rsidRPr="00AC4CF0">
        <w:rPr>
          <w:sz w:val="20"/>
          <w:szCs w:val="20"/>
        </w:rPr>
        <w:t>increase</w:t>
      </w:r>
      <w:proofErr w:type="gramEnd"/>
      <w:r w:rsidRPr="00AC4CF0">
        <w:rPr>
          <w:sz w:val="20"/>
          <w:szCs w:val="20"/>
        </w:rPr>
        <w:t xml:space="preserve"> of the yield strength at the extrados and 18% decrease of the yield strength at the intrados.</w:t>
      </w:r>
      <w:r w:rsidR="008406BB" w:rsidRPr="00AC4CF0">
        <w:rPr>
          <w:sz w:val="20"/>
          <w:szCs w:val="20"/>
        </w:rPr>
        <w:t xml:space="preserve"> </w:t>
      </w:r>
      <w:r w:rsidR="007D5372" w:rsidRPr="00AC4CF0">
        <w:rPr>
          <w:sz w:val="20"/>
          <w:szCs w:val="20"/>
        </w:rPr>
        <w:t xml:space="preserve"> This experimental outcome also confirms that failure at the compression side is more likely to occur in cold bended pipes due to the decreased mechanical properties at the intrados in the cold bending process. </w:t>
      </w:r>
      <w:r w:rsidR="002B6AF5" w:rsidRPr="00AC4CF0">
        <w:rPr>
          <w:sz w:val="20"/>
          <w:szCs w:val="20"/>
        </w:rPr>
        <w:t>Moreover, the deformations caused by soil-pipe interaction tend to accumulate at the cold ben</w:t>
      </w:r>
      <w:ins w:id="26" w:author="Celal" w:date="2014-05-16T23:05:00Z">
        <w:r w:rsidR="00184D2C">
          <w:rPr>
            <w:sz w:val="20"/>
            <w:szCs w:val="20"/>
          </w:rPr>
          <w:t>t</w:t>
        </w:r>
      </w:ins>
      <w:r w:rsidR="002B6AF5" w:rsidRPr="00AC4CF0">
        <w:rPr>
          <w:sz w:val="20"/>
          <w:szCs w:val="20"/>
        </w:rPr>
        <w:t xml:space="preserve"> parts</w:t>
      </w:r>
      <w:ins w:id="27" w:author="Celal" w:date="2014-05-16T23:05:00Z">
        <w:del w:id="28" w:author="Samer Adeeb" w:date="2014-05-19T14:18:00Z">
          <w:r w:rsidR="00184D2C" w:rsidDel="009B4E70">
            <w:rPr>
              <w:sz w:val="20"/>
              <w:szCs w:val="20"/>
            </w:rPr>
            <w:delText>,</w:delText>
          </w:r>
        </w:del>
      </w:ins>
      <w:ins w:id="29" w:author="Celal" w:date="2014-05-16T23:00:00Z">
        <w:del w:id="30" w:author="Samer Adeeb" w:date="2014-05-19T14:18:00Z">
          <w:r w:rsidR="00184D2C" w:rsidDel="009B4E70">
            <w:rPr>
              <w:sz w:val="20"/>
              <w:szCs w:val="20"/>
            </w:rPr>
            <w:delText xml:space="preserve"> </w:delText>
          </w:r>
        </w:del>
      </w:ins>
      <w:ins w:id="31" w:author="Celal" w:date="2014-05-16T23:04:00Z">
        <w:del w:id="32" w:author="Samer Adeeb" w:date="2014-05-19T14:18:00Z">
          <w:r w:rsidR="0098224F" w:rsidDel="009B4E70">
            <w:rPr>
              <w:sz w:val="20"/>
              <w:szCs w:val="20"/>
            </w:rPr>
            <w:delText>since cold ben</w:delText>
          </w:r>
        </w:del>
      </w:ins>
      <w:ins w:id="33" w:author="Celal" w:date="2014-05-16T23:11:00Z">
        <w:del w:id="34" w:author="Samer Adeeb" w:date="2014-05-19T14:18:00Z">
          <w:r w:rsidR="0098224F" w:rsidDel="009B4E70">
            <w:rPr>
              <w:sz w:val="20"/>
              <w:szCs w:val="20"/>
            </w:rPr>
            <w:delText>d</w:delText>
          </w:r>
        </w:del>
      </w:ins>
      <w:ins w:id="35" w:author="Celal" w:date="2014-05-16T23:04:00Z">
        <w:del w:id="36" w:author="Samer Adeeb" w:date="2014-05-19T14:18:00Z">
          <w:r w:rsidR="00184D2C" w:rsidDel="009B4E70">
            <w:rPr>
              <w:sz w:val="20"/>
              <w:szCs w:val="20"/>
            </w:rPr>
            <w:delText>s occur adjacent to the connection regions of a pipeline</w:delText>
          </w:r>
        </w:del>
      </w:ins>
      <w:ins w:id="37" w:author="Celal" w:date="2014-05-16T23:18:00Z">
        <w:del w:id="38" w:author="Samer Adeeb" w:date="2014-05-19T14:18:00Z">
          <w:r w:rsidR="0098224F" w:rsidDel="009B4E70">
            <w:rPr>
              <w:sz w:val="20"/>
              <w:szCs w:val="20"/>
            </w:rPr>
            <w:delText xml:space="preserve"> and these regions have lower stiffness</w:delText>
          </w:r>
        </w:del>
      </w:ins>
      <w:ins w:id="39" w:author="Celal" w:date="2014-05-16T23:19:00Z">
        <w:del w:id="40" w:author="Samer Adeeb" w:date="2014-05-19T14:18:00Z">
          <w:r w:rsidR="0098224F" w:rsidDel="009B4E70">
            <w:rPr>
              <w:sz w:val="20"/>
              <w:szCs w:val="20"/>
            </w:rPr>
            <w:delText xml:space="preserve"> than straight parts</w:delText>
          </w:r>
        </w:del>
        <w:r w:rsidR="0098224F">
          <w:rPr>
            <w:sz w:val="20"/>
            <w:szCs w:val="20"/>
          </w:rPr>
          <w:t xml:space="preserve">. </w:t>
        </w:r>
      </w:ins>
      <w:ins w:id="41" w:author="Samer Adeeb" w:date="2014-05-19T14:19:00Z">
        <w:r w:rsidR="009B4E70">
          <w:rPr>
            <w:sz w:val="20"/>
            <w:szCs w:val="20"/>
          </w:rPr>
          <w:t>As c</w:t>
        </w:r>
      </w:ins>
      <w:ins w:id="42" w:author="Samer Adeeb" w:date="2014-05-19T14:18:00Z">
        <w:r w:rsidR="009B4E70">
          <w:rPr>
            <w:sz w:val="20"/>
            <w:szCs w:val="20"/>
          </w:rPr>
          <w:t xml:space="preserve">old bends have a lower stiffness than straight pipes, </w:t>
        </w:r>
      </w:ins>
      <w:ins w:id="43" w:author="Celal" w:date="2014-05-16T23:19:00Z">
        <w:del w:id="44" w:author="Samer Adeeb" w:date="2014-05-19T14:19:00Z">
          <w:r w:rsidR="0098224F" w:rsidDel="009B4E70">
            <w:rPr>
              <w:sz w:val="20"/>
              <w:szCs w:val="20"/>
            </w:rPr>
            <w:delText>Due to this low</w:delText>
          </w:r>
        </w:del>
      </w:ins>
      <w:ins w:id="45" w:author="Celal" w:date="2014-05-16T23:20:00Z">
        <w:del w:id="46" w:author="Samer Adeeb" w:date="2014-05-19T14:19:00Z">
          <w:r w:rsidR="0098224F" w:rsidDel="009B4E70">
            <w:rPr>
              <w:sz w:val="20"/>
              <w:szCs w:val="20"/>
            </w:rPr>
            <w:delText>er</w:delText>
          </w:r>
        </w:del>
      </w:ins>
      <w:ins w:id="47" w:author="Celal" w:date="2014-05-16T23:19:00Z">
        <w:del w:id="48" w:author="Samer Adeeb" w:date="2014-05-19T14:19:00Z">
          <w:r w:rsidR="0098224F" w:rsidDel="009B4E70">
            <w:rPr>
              <w:sz w:val="20"/>
              <w:szCs w:val="20"/>
            </w:rPr>
            <w:delText xml:space="preserve"> stiffness</w:delText>
          </w:r>
        </w:del>
      </w:ins>
      <w:ins w:id="49" w:author="Celal" w:date="2014-05-16T23:20:00Z">
        <w:del w:id="50" w:author="Samer Adeeb" w:date="2014-05-19T14:19:00Z">
          <w:r w:rsidR="0098224F" w:rsidDel="009B4E70">
            <w:rPr>
              <w:sz w:val="20"/>
              <w:szCs w:val="20"/>
            </w:rPr>
            <w:delText xml:space="preserve">, </w:delText>
          </w:r>
        </w:del>
      </w:ins>
      <w:ins w:id="51" w:author="Samer Adeeb" w:date="2014-05-19T14:19:00Z">
        <w:r w:rsidR="009B4E70">
          <w:rPr>
            <w:sz w:val="20"/>
            <w:szCs w:val="20"/>
          </w:rPr>
          <w:t xml:space="preserve">and thus </w:t>
        </w:r>
      </w:ins>
      <w:ins w:id="52" w:author="Celal" w:date="2014-05-16T23:20:00Z">
        <w:del w:id="53" w:author="Samer Adeeb" w:date="2014-05-19T14:19:00Z">
          <w:r w:rsidR="0098224F" w:rsidDel="009B4E70">
            <w:rPr>
              <w:sz w:val="20"/>
              <w:szCs w:val="20"/>
            </w:rPr>
            <w:delText xml:space="preserve">the </w:delText>
          </w:r>
        </w:del>
      </w:ins>
      <w:ins w:id="54" w:author="Samer Adeeb" w:date="2014-05-19T14:19:00Z">
        <w:r w:rsidR="009B4E70">
          <w:rPr>
            <w:sz w:val="20"/>
            <w:szCs w:val="20"/>
          </w:rPr>
          <w:t xml:space="preserve">such </w:t>
        </w:r>
      </w:ins>
      <w:ins w:id="55" w:author="Celal" w:date="2014-05-16T23:20:00Z">
        <w:r w:rsidR="0098224F">
          <w:rPr>
            <w:sz w:val="20"/>
            <w:szCs w:val="20"/>
          </w:rPr>
          <w:t xml:space="preserve">deformations are expected to be concentrated </w:t>
        </w:r>
        <w:del w:id="56" w:author="Samer Adeeb" w:date="2014-05-19T14:19:00Z">
          <w:r w:rsidR="0098224F" w:rsidDel="00E34B89">
            <w:rPr>
              <w:sz w:val="20"/>
              <w:szCs w:val="20"/>
            </w:rPr>
            <w:delText xml:space="preserve">adjacent to </w:delText>
          </w:r>
        </w:del>
      </w:ins>
      <w:ins w:id="57" w:author="Samer Adeeb" w:date="2014-05-19T14:19:00Z">
        <w:r w:rsidR="00E34B89">
          <w:rPr>
            <w:sz w:val="20"/>
            <w:szCs w:val="20"/>
          </w:rPr>
          <w:t xml:space="preserve">at </w:t>
        </w:r>
      </w:ins>
      <w:ins w:id="58" w:author="Celal" w:date="2014-05-16T23:20:00Z">
        <w:r w:rsidR="0098224F">
          <w:rPr>
            <w:sz w:val="20"/>
            <w:szCs w:val="20"/>
          </w:rPr>
          <w:t>cold bends</w:t>
        </w:r>
      </w:ins>
      <w:ins w:id="59" w:author="Celal" w:date="2014-05-16T23:11:00Z">
        <w:r w:rsidR="0098224F">
          <w:rPr>
            <w:sz w:val="20"/>
            <w:szCs w:val="20"/>
          </w:rPr>
          <w:t xml:space="preserve"> </w:t>
        </w:r>
        <w:r w:rsidR="0098224F">
          <w:rPr>
            <w:sz w:val="20"/>
            <w:szCs w:val="20"/>
          </w:rPr>
          <w:fldChar w:fldCharType="begin"/>
        </w:r>
        <w:r w:rsidR="0098224F">
          <w:rPr>
            <w:sz w:val="20"/>
            <w:szCs w:val="20"/>
          </w:rPr>
          <w:instrText xml:space="preserve"> REF muraoka \h </w:instrText>
        </w:r>
      </w:ins>
      <w:r w:rsidR="0098224F">
        <w:rPr>
          <w:sz w:val="20"/>
          <w:szCs w:val="20"/>
        </w:rPr>
      </w:r>
      <w:r w:rsidR="0098224F">
        <w:rPr>
          <w:sz w:val="20"/>
          <w:szCs w:val="20"/>
        </w:rPr>
        <w:fldChar w:fldCharType="separate"/>
      </w:r>
      <w:ins w:id="60" w:author="Celal" w:date="2014-05-16T23:11:00Z">
        <w:r w:rsidR="0098224F">
          <w:rPr>
            <w:rFonts w:eastAsiaTheme="minorHAnsi"/>
            <w:sz w:val="20"/>
            <w:szCs w:val="20"/>
          </w:rPr>
          <w:t>[7]</w:t>
        </w:r>
        <w:r w:rsidR="0098224F">
          <w:rPr>
            <w:sz w:val="20"/>
            <w:szCs w:val="20"/>
          </w:rPr>
          <w:fldChar w:fldCharType="end"/>
        </w:r>
      </w:ins>
      <w:r w:rsidR="002B6AF5" w:rsidRPr="00AC4CF0">
        <w:rPr>
          <w:sz w:val="20"/>
          <w:szCs w:val="20"/>
        </w:rPr>
        <w:t xml:space="preserve">. </w:t>
      </w:r>
      <w:r w:rsidR="008406BB" w:rsidRPr="00AC4CF0">
        <w:rPr>
          <w:sz w:val="20"/>
          <w:szCs w:val="20"/>
        </w:rPr>
        <w:t>All these conditions make the cold bends especially prone to buckling and rupture</w:t>
      </w:r>
      <w:r w:rsidR="002B6AF5" w:rsidRPr="00AC4CF0">
        <w:rPr>
          <w:sz w:val="20"/>
          <w:szCs w:val="20"/>
        </w:rPr>
        <w:t xml:space="preserve"> under bending loads</w:t>
      </w:r>
      <w:r w:rsidR="008406BB" w:rsidRPr="00AC4CF0">
        <w:rPr>
          <w:sz w:val="20"/>
          <w:szCs w:val="20"/>
        </w:rPr>
        <w:t>.</w:t>
      </w:r>
      <w:r w:rsidR="00EE3B72" w:rsidRPr="00AC4CF0">
        <w:rPr>
          <w:sz w:val="20"/>
          <w:szCs w:val="20"/>
        </w:rPr>
        <w:t xml:space="preserve"> </w:t>
      </w:r>
    </w:p>
    <w:p w:rsidR="00497C7F" w:rsidRPr="00AC4CF0" w:rsidRDefault="00B6781D" w:rsidP="00B04953">
      <w:pPr>
        <w:pStyle w:val="Default"/>
        <w:ind w:firstLine="357"/>
        <w:jc w:val="both"/>
        <w:rPr>
          <w:sz w:val="20"/>
          <w:szCs w:val="20"/>
        </w:rPr>
      </w:pPr>
      <w:r w:rsidRPr="00AC4CF0">
        <w:rPr>
          <w:sz w:val="20"/>
          <w:szCs w:val="20"/>
        </w:rPr>
        <w:t>Sen</w:t>
      </w:r>
      <w:r w:rsidR="00E04396" w:rsidRPr="00AC4CF0">
        <w:rPr>
          <w:sz w:val="20"/>
          <w:szCs w:val="20"/>
        </w:rPr>
        <w:t xml:space="preserve"> et al</w:t>
      </w:r>
      <w:r w:rsidRPr="00AC4CF0">
        <w:rPr>
          <w:sz w:val="20"/>
          <w:szCs w:val="20"/>
        </w:rPr>
        <w:t xml:space="preserve">, </w:t>
      </w:r>
      <w:r w:rsidR="000B298C">
        <w:fldChar w:fldCharType="begin"/>
      </w:r>
      <w:r w:rsidR="000B298C">
        <w:instrText xml:space="preserve"> REF sen1 \h  \* MERGEFORMAT </w:instrText>
      </w:r>
      <w:r w:rsidR="000B298C">
        <w:fldChar w:fldCharType="separate"/>
      </w:r>
      <w:r w:rsidR="007129B2" w:rsidRPr="00AC4CF0">
        <w:rPr>
          <w:sz w:val="20"/>
          <w:szCs w:val="20"/>
        </w:rPr>
        <w:t>[1]</w:t>
      </w:r>
      <w:r w:rsidR="000B298C">
        <w:fldChar w:fldCharType="end"/>
      </w:r>
      <w:r w:rsidR="00EE3B72" w:rsidRPr="00AC4CF0">
        <w:rPr>
          <w:sz w:val="20"/>
          <w:szCs w:val="20"/>
        </w:rPr>
        <w:t xml:space="preserve">, </w:t>
      </w:r>
      <w:r w:rsidR="000B298C">
        <w:fldChar w:fldCharType="begin"/>
      </w:r>
      <w:r w:rsidR="000B298C">
        <w:instrText xml:space="preserve"> REF sen2 \h  \* MERGEFORMAT </w:instrText>
      </w:r>
      <w:r w:rsidR="000B298C">
        <w:fldChar w:fldCharType="separate"/>
      </w:r>
      <w:r w:rsidR="007129B2" w:rsidRPr="00AC4CF0">
        <w:rPr>
          <w:sz w:val="20"/>
          <w:szCs w:val="20"/>
        </w:rPr>
        <w:t>[2]</w:t>
      </w:r>
      <w:r w:rsidR="000B298C">
        <w:fldChar w:fldCharType="end"/>
      </w:r>
      <w:r w:rsidR="00EE3B72" w:rsidRPr="00AC4CF0">
        <w:rPr>
          <w:sz w:val="20"/>
          <w:szCs w:val="20"/>
        </w:rPr>
        <w:t xml:space="preserve">, </w:t>
      </w:r>
      <w:r w:rsidR="000B298C">
        <w:fldChar w:fldCharType="begin"/>
      </w:r>
      <w:r w:rsidR="000B298C">
        <w:instrText xml:space="preserve"> REF sen3 \h  \* MERGEFORMAT </w:instrText>
      </w:r>
      <w:r w:rsidR="000B298C">
        <w:fldChar w:fldCharType="separate"/>
      </w:r>
      <w:r w:rsidR="007129B2" w:rsidRPr="00AC4CF0">
        <w:rPr>
          <w:sz w:val="20"/>
          <w:szCs w:val="20"/>
        </w:rPr>
        <w:t>[3]</w:t>
      </w:r>
      <w:r w:rsidR="000B298C">
        <w:fldChar w:fldCharType="end"/>
      </w:r>
      <w:r w:rsidR="007129B2" w:rsidRPr="00AC4CF0">
        <w:rPr>
          <w:sz w:val="20"/>
          <w:szCs w:val="20"/>
        </w:rPr>
        <w:t xml:space="preserve"> </w:t>
      </w:r>
      <w:r w:rsidR="00E04396" w:rsidRPr="00AC4CF0">
        <w:rPr>
          <w:sz w:val="20"/>
          <w:szCs w:val="20"/>
        </w:rPr>
        <w:t>conducted comprehensive experimental research in order to analyze the structural response of cold bended pipes under internal pressure and in-plane bending</w:t>
      </w:r>
      <w:r w:rsidR="00EE3B72" w:rsidRPr="00AC4CF0">
        <w:rPr>
          <w:sz w:val="20"/>
          <w:szCs w:val="20"/>
        </w:rPr>
        <w:t>.</w:t>
      </w:r>
      <w:r w:rsidR="00E04396" w:rsidRPr="00AC4CF0">
        <w:rPr>
          <w:sz w:val="20"/>
          <w:szCs w:val="20"/>
        </w:rPr>
        <w:t xml:space="preserve"> In this research project a total of 8 f</w:t>
      </w:r>
      <w:r w:rsidR="00EE3B72" w:rsidRPr="00AC4CF0">
        <w:rPr>
          <w:sz w:val="20"/>
          <w:szCs w:val="20"/>
        </w:rPr>
        <w:t>ull scale specimens</w:t>
      </w:r>
      <w:r w:rsidR="00E04396" w:rsidRPr="00AC4CF0">
        <w:rPr>
          <w:sz w:val="20"/>
          <w:szCs w:val="20"/>
        </w:rPr>
        <w:t xml:space="preserve"> with steel grades X60, X65 and X80 were tested</w:t>
      </w:r>
      <w:r w:rsidR="00EE3B72" w:rsidRPr="00AC4CF0">
        <w:rPr>
          <w:sz w:val="20"/>
          <w:szCs w:val="20"/>
        </w:rPr>
        <w:t>. In</w:t>
      </w:r>
      <w:r w:rsidR="00217EF5" w:rsidRPr="00AC4CF0">
        <w:rPr>
          <w:sz w:val="20"/>
          <w:szCs w:val="20"/>
        </w:rPr>
        <w:t xml:space="preserve"> one of the full scale tests of this research project </w:t>
      </w:r>
      <w:r w:rsidR="00EE3B72" w:rsidRPr="00AC4CF0">
        <w:rPr>
          <w:sz w:val="20"/>
          <w:szCs w:val="20"/>
        </w:rPr>
        <w:t>an X65 cold ben</w:t>
      </w:r>
      <w:ins w:id="61" w:author="Celal" w:date="2014-05-16T23:02:00Z">
        <w:r w:rsidR="00184D2C">
          <w:rPr>
            <w:sz w:val="20"/>
            <w:szCs w:val="20"/>
          </w:rPr>
          <w:t>t</w:t>
        </w:r>
      </w:ins>
      <w:del w:id="62" w:author="Celal" w:date="2014-05-16T23:02:00Z">
        <w:r w:rsidR="00EE3B72" w:rsidRPr="00AC4CF0" w:rsidDel="00184D2C">
          <w:rPr>
            <w:sz w:val="20"/>
            <w:szCs w:val="20"/>
          </w:rPr>
          <w:delText>d</w:delText>
        </w:r>
      </w:del>
      <w:r w:rsidR="00EE3B72" w:rsidRPr="00AC4CF0">
        <w:rPr>
          <w:sz w:val="20"/>
          <w:szCs w:val="20"/>
        </w:rPr>
        <w:t xml:space="preserve"> pipe under in-plane bending load and</w:t>
      </w:r>
      <w:r w:rsidR="00217EF5" w:rsidRPr="00AC4CF0">
        <w:rPr>
          <w:sz w:val="20"/>
          <w:szCs w:val="20"/>
        </w:rPr>
        <w:t xml:space="preserve"> 80% SMYS internal pressure ruptured at the tension side in an unexpected way after the formation of wrinkles at the compression side</w:t>
      </w:r>
      <w:r w:rsidR="00497C7F" w:rsidRPr="00AC4CF0">
        <w:rPr>
          <w:sz w:val="20"/>
          <w:szCs w:val="20"/>
        </w:rPr>
        <w:t xml:space="preserve"> (</w:t>
      </w:r>
      <w:r w:rsidR="000B298C">
        <w:fldChar w:fldCharType="begin"/>
      </w:r>
      <w:r w:rsidR="000B298C">
        <w:instrText xml:space="preserve"> REF _Ref379931195 \h  \* MERGEFORMAT </w:instrText>
      </w:r>
      <w:r w:rsidR="000B298C">
        <w:fldChar w:fldCharType="separate"/>
      </w:r>
      <w:r w:rsidR="007129B2" w:rsidRPr="00AC4CF0">
        <w:t>Figure 1</w:t>
      </w:r>
      <w:r w:rsidR="000B298C">
        <w:fldChar w:fldCharType="end"/>
      </w:r>
      <w:r w:rsidR="00497C7F" w:rsidRPr="00AC4CF0">
        <w:rPr>
          <w:sz w:val="20"/>
          <w:szCs w:val="20"/>
        </w:rPr>
        <w:t>)</w:t>
      </w:r>
      <w:r w:rsidR="00EE3B72" w:rsidRPr="00AC4CF0">
        <w:rPr>
          <w:sz w:val="20"/>
          <w:szCs w:val="20"/>
        </w:rPr>
        <w:t>.</w:t>
      </w:r>
      <w:r w:rsidR="00B04953" w:rsidRPr="00AC4CF0">
        <w:rPr>
          <w:sz w:val="20"/>
          <w:szCs w:val="20"/>
        </w:rPr>
        <w:t xml:space="preserve"> This rare mode of failure is usually not considered in the design of cold bends since tensile failure is considered to be a type of structural failure associated with girth weld locations.</w:t>
      </w:r>
      <w:r w:rsidR="00EE3B72" w:rsidRPr="00AC4CF0">
        <w:rPr>
          <w:sz w:val="20"/>
          <w:szCs w:val="20"/>
        </w:rPr>
        <w:t xml:space="preserve"> The experimental setup for </w:t>
      </w:r>
      <w:r w:rsidR="00217EF5" w:rsidRPr="00AC4CF0">
        <w:rPr>
          <w:sz w:val="20"/>
          <w:szCs w:val="20"/>
        </w:rPr>
        <w:t xml:space="preserve">this particular test is shown in </w:t>
      </w:r>
      <w:r w:rsidR="000B298C">
        <w:fldChar w:fldCharType="begin"/>
      </w:r>
      <w:r w:rsidR="000B298C">
        <w:instrText xml:space="preserve"> REF _Ref379929639 \h  \* MERGEFORMAT </w:instrText>
      </w:r>
      <w:r w:rsidR="000B298C">
        <w:fldChar w:fldCharType="separate"/>
      </w:r>
      <w:r w:rsidR="007129B2" w:rsidRPr="00AC4CF0">
        <w:rPr>
          <w:sz w:val="20"/>
          <w:szCs w:val="20"/>
        </w:rPr>
        <w:t>Figure 2</w:t>
      </w:r>
      <w:r w:rsidR="000B298C">
        <w:fldChar w:fldCharType="end"/>
      </w:r>
      <w:r w:rsidR="00217EF5" w:rsidRPr="00AC4CF0">
        <w:rPr>
          <w:sz w:val="20"/>
          <w:szCs w:val="20"/>
        </w:rPr>
        <w:t>.</w:t>
      </w:r>
      <w:r w:rsidR="008454B8" w:rsidRPr="00AC4CF0">
        <w:rPr>
          <w:sz w:val="20"/>
          <w:szCs w:val="20"/>
        </w:rPr>
        <w:t xml:space="preserve"> The schematic in </w:t>
      </w:r>
      <w:r w:rsidR="000B298C">
        <w:fldChar w:fldCharType="begin"/>
      </w:r>
      <w:r w:rsidR="000B298C">
        <w:instrText xml:space="preserve"> REF _Ref379929639 \h  \* MERGEFORMAT </w:instrText>
      </w:r>
      <w:r w:rsidR="000B298C">
        <w:fldChar w:fldCharType="separate"/>
      </w:r>
      <w:r w:rsidR="007129B2" w:rsidRPr="00AC4CF0">
        <w:rPr>
          <w:sz w:val="20"/>
          <w:szCs w:val="20"/>
        </w:rPr>
        <w:t>Figure 2</w:t>
      </w:r>
      <w:r w:rsidR="000B298C">
        <w:fldChar w:fldCharType="end"/>
      </w:r>
      <w:r w:rsidR="008454B8" w:rsidRPr="00AC4CF0">
        <w:rPr>
          <w:sz w:val="20"/>
          <w:szCs w:val="20"/>
        </w:rPr>
        <w:t xml:space="preserve"> shows that the sections of the pipe wall adjacent to the end plates are covered with collars in order to prevent these sections from buckling. This prevention is necessary in order to eliminate the effect of the end plates on the structure and to have an experimental setup which resembles the field conditions. In the setup of </w:t>
      </w:r>
      <w:r w:rsidR="000B298C">
        <w:fldChar w:fldCharType="begin"/>
      </w:r>
      <w:r w:rsidR="000B298C">
        <w:instrText xml:space="preserve"> REF _Ref379929639 \h  \* MERGEFORMAT </w:instrText>
      </w:r>
      <w:r w:rsidR="000B298C">
        <w:fldChar w:fldCharType="separate"/>
      </w:r>
      <w:r w:rsidR="007129B2" w:rsidRPr="00AC4CF0">
        <w:rPr>
          <w:sz w:val="20"/>
          <w:szCs w:val="20"/>
        </w:rPr>
        <w:t>Figure 2</w:t>
      </w:r>
      <w:r w:rsidR="000B298C">
        <w:fldChar w:fldCharType="end"/>
      </w:r>
      <w:r w:rsidR="008454B8" w:rsidRPr="00AC4CF0">
        <w:rPr>
          <w:sz w:val="20"/>
          <w:szCs w:val="20"/>
        </w:rPr>
        <w:t xml:space="preserve"> the displacement load </w:t>
      </w:r>
      <w:r w:rsidR="00500A60" w:rsidRPr="00AC4CF0">
        <w:rPr>
          <w:sz w:val="20"/>
          <w:szCs w:val="20"/>
        </w:rPr>
        <w:t xml:space="preserve">is applied on the pipe on one </w:t>
      </w:r>
      <w:r w:rsidR="00500A60" w:rsidRPr="00AC4CF0">
        <w:rPr>
          <w:sz w:val="20"/>
          <w:szCs w:val="20"/>
        </w:rPr>
        <w:lastRenderedPageBreak/>
        <w:t>side using a</w:t>
      </w:r>
      <w:r w:rsidR="008454B8" w:rsidRPr="00AC4CF0">
        <w:rPr>
          <w:sz w:val="20"/>
          <w:szCs w:val="20"/>
        </w:rPr>
        <w:t xml:space="preserve"> bending beam which is connected to the moment arm with a hinge.</w:t>
      </w:r>
      <w:r w:rsidR="00500A60" w:rsidRPr="00AC4CF0">
        <w:rPr>
          <w:sz w:val="20"/>
          <w:szCs w:val="20"/>
        </w:rPr>
        <w:t xml:space="preserve"> This connection point is referred to as the </w:t>
      </w:r>
      <w:r w:rsidR="00500A60" w:rsidRPr="00AC4CF0">
        <w:rPr>
          <w:b/>
          <w:sz w:val="20"/>
          <w:szCs w:val="20"/>
        </w:rPr>
        <w:t>loading pin</w:t>
      </w:r>
      <w:r w:rsidR="00500A60" w:rsidRPr="00AC4CF0">
        <w:rPr>
          <w:sz w:val="20"/>
          <w:szCs w:val="20"/>
        </w:rPr>
        <w:t xml:space="preserve"> in the subsequent parts of this paper.</w:t>
      </w:r>
      <w:r w:rsidR="008454B8" w:rsidRPr="00AC4CF0">
        <w:rPr>
          <w:sz w:val="20"/>
          <w:szCs w:val="20"/>
        </w:rPr>
        <w:t xml:space="preserve"> The position of the </w:t>
      </w:r>
      <w:r w:rsidR="00500A60" w:rsidRPr="00AC4CF0">
        <w:rPr>
          <w:sz w:val="20"/>
          <w:szCs w:val="20"/>
        </w:rPr>
        <w:t>other</w:t>
      </w:r>
      <w:r w:rsidR="008454B8" w:rsidRPr="00AC4CF0">
        <w:rPr>
          <w:sz w:val="20"/>
          <w:szCs w:val="20"/>
        </w:rPr>
        <w:t xml:space="preserve"> end plate</w:t>
      </w:r>
      <w:r w:rsidR="00500A60" w:rsidRPr="00AC4CF0">
        <w:rPr>
          <w:sz w:val="20"/>
          <w:szCs w:val="20"/>
        </w:rPr>
        <w:t xml:space="preserve"> is kept fixed throughout the test.</w:t>
      </w:r>
      <w:r w:rsidR="008454B8" w:rsidRPr="00AC4CF0">
        <w:rPr>
          <w:sz w:val="20"/>
          <w:szCs w:val="20"/>
        </w:rPr>
        <w:t xml:space="preserve">  </w:t>
      </w:r>
    </w:p>
    <w:p w:rsidR="007D5372" w:rsidRPr="00AC4CF0" w:rsidRDefault="007D5372" w:rsidP="007D5372">
      <w:pPr>
        <w:pStyle w:val="Default"/>
        <w:ind w:firstLine="357"/>
        <w:jc w:val="both"/>
        <w:rPr>
          <w:sz w:val="20"/>
          <w:szCs w:val="20"/>
        </w:rPr>
      </w:pPr>
      <w:r w:rsidRPr="00AC4CF0">
        <w:rPr>
          <w:sz w:val="20"/>
          <w:szCs w:val="20"/>
        </w:rPr>
        <w:t xml:space="preserve">In our previous work </w:t>
      </w:r>
      <w:r w:rsidR="000B298C">
        <w:fldChar w:fldCharType="begin"/>
      </w:r>
      <w:r w:rsidR="000B298C">
        <w:instrText xml:space="preserve"> REF ipc2012 \h  \* MERGEFORMAT </w:instrText>
      </w:r>
      <w:r w:rsidR="000B298C">
        <w:fldChar w:fldCharType="separate"/>
      </w:r>
      <w:r w:rsidR="007129B2" w:rsidRPr="00AC4CF0">
        <w:rPr>
          <w:sz w:val="20"/>
          <w:szCs w:val="20"/>
        </w:rPr>
        <w:t>[5]</w:t>
      </w:r>
      <w:r w:rsidR="000B298C">
        <w:fldChar w:fldCharType="end"/>
      </w:r>
      <w:r w:rsidRPr="00AC4CF0">
        <w:rPr>
          <w:sz w:val="20"/>
          <w:szCs w:val="20"/>
        </w:rPr>
        <w:t xml:space="preserve">, </w:t>
      </w:r>
      <w:r w:rsidR="000B298C">
        <w:fldChar w:fldCharType="begin"/>
      </w:r>
      <w:r w:rsidR="000B298C">
        <w:instrText xml:space="preserve"> REF strCongress2014 \h  \* MERGEFORMAT </w:instrText>
      </w:r>
      <w:r w:rsidR="000B298C">
        <w:fldChar w:fldCharType="separate"/>
      </w:r>
      <w:r w:rsidR="007129B2" w:rsidRPr="00AC4CF0">
        <w:rPr>
          <w:sz w:val="20"/>
          <w:szCs w:val="20"/>
        </w:rPr>
        <w:t>[6]</w:t>
      </w:r>
      <w:r w:rsidR="000B298C">
        <w:fldChar w:fldCharType="end"/>
      </w:r>
      <w:r w:rsidRPr="00AC4CF0">
        <w:rPr>
          <w:sz w:val="20"/>
          <w:szCs w:val="20"/>
        </w:rPr>
        <w:t xml:space="preserve"> this particular cold bend configuration is simulated both with and without internal pressure using the </w:t>
      </w:r>
      <w:ins w:id="63" w:author="Celal" w:date="2014-05-16T20:49:00Z">
        <w:r w:rsidR="00360A0E">
          <w:rPr>
            <w:sz w:val="20"/>
            <w:szCs w:val="20"/>
          </w:rPr>
          <w:t xml:space="preserve">finite element </w:t>
        </w:r>
      </w:ins>
      <w:r w:rsidRPr="00AC4CF0">
        <w:rPr>
          <w:sz w:val="20"/>
          <w:szCs w:val="20"/>
        </w:rPr>
        <w:t xml:space="preserve">simulation software </w:t>
      </w:r>
      <w:proofErr w:type="spellStart"/>
      <w:r w:rsidRPr="00AC4CF0">
        <w:rPr>
          <w:sz w:val="20"/>
          <w:szCs w:val="20"/>
        </w:rPr>
        <w:t>Abaqus</w:t>
      </w:r>
      <w:proofErr w:type="spellEnd"/>
      <w:ins w:id="64" w:author="Celal" w:date="2014-05-16T20:48:00Z">
        <w:r w:rsidR="00360A0E">
          <w:rPr>
            <w:sz w:val="20"/>
            <w:szCs w:val="20"/>
          </w:rPr>
          <w:t xml:space="preserve"> version 6.12</w:t>
        </w:r>
      </w:ins>
      <w:r w:rsidRPr="00AC4CF0">
        <w:rPr>
          <w:sz w:val="20"/>
          <w:szCs w:val="20"/>
        </w:rPr>
        <w:t xml:space="preserve">. The material properties and geometry used in these simulations of the X65 cold bend are given in </w:t>
      </w:r>
      <w:r w:rsidR="000B298C">
        <w:fldChar w:fldCharType="begin"/>
      </w:r>
      <w:r w:rsidR="000B298C">
        <w:instrText xml:space="preserve"> REF _Ref379938127 \h  \* MERGEFORMAT </w:instrText>
      </w:r>
      <w:r w:rsidR="000B298C">
        <w:fldChar w:fldCharType="separate"/>
      </w:r>
      <w:r w:rsidR="007129B2" w:rsidRPr="00AC4CF0">
        <w:rPr>
          <w:sz w:val="20"/>
          <w:szCs w:val="20"/>
        </w:rPr>
        <w:t xml:space="preserve">Table </w:t>
      </w:r>
      <w:r w:rsidR="000B298C">
        <w:fldChar w:fldCharType="end"/>
      </w:r>
      <w:r w:rsidR="007129B2" w:rsidRPr="00AC4CF0">
        <w:rPr>
          <w:sz w:val="20"/>
          <w:szCs w:val="20"/>
        </w:rPr>
        <w:t>1</w:t>
      </w:r>
      <w:r w:rsidRPr="00AC4CF0">
        <w:rPr>
          <w:sz w:val="20"/>
          <w:szCs w:val="20"/>
        </w:rPr>
        <w:t xml:space="preserve">. </w:t>
      </w:r>
    </w:p>
    <w:p w:rsidR="007D5372" w:rsidRPr="00AC4CF0" w:rsidRDefault="007D5372" w:rsidP="007D5372">
      <w:pPr>
        <w:pStyle w:val="Default"/>
        <w:ind w:firstLine="357"/>
        <w:jc w:val="both"/>
        <w:rPr>
          <w:sz w:val="20"/>
          <w:szCs w:val="20"/>
        </w:rPr>
      </w:pPr>
      <w:r w:rsidRPr="00AC4CF0">
        <w:rPr>
          <w:sz w:val="20"/>
          <w:szCs w:val="20"/>
        </w:rPr>
        <w:t>In these simulations it was found that the presence of internal pressure has a decisive effect on the failure mode of the structure. In the absence of internal pressure a diamond shaped wrinkle was observed on the compression side of the cold bend and material plastification was concentrated around this wrinkle location (</w:t>
      </w:r>
      <w:r w:rsidR="000B298C">
        <w:fldChar w:fldCharType="begin"/>
      </w:r>
      <w:r w:rsidR="000B298C">
        <w:instrText xml:space="preserve"> REF _Ref379939237 \h  \* MERGEFORMAT </w:instrText>
      </w:r>
      <w:r w:rsidR="000B298C">
        <w:fldChar w:fldCharType="separate"/>
      </w:r>
      <w:r w:rsidR="007129B2" w:rsidRPr="00AC4CF0">
        <w:rPr>
          <w:sz w:val="20"/>
          <w:szCs w:val="20"/>
        </w:rPr>
        <w:t>Figure 3</w:t>
      </w:r>
      <w:r w:rsidR="000B298C">
        <w:fldChar w:fldCharType="end"/>
      </w:r>
      <w:r w:rsidRPr="00AC4CF0">
        <w:rPr>
          <w:sz w:val="20"/>
          <w:szCs w:val="20"/>
        </w:rPr>
        <w:t>). On the other hand in the case of loading with internal pressure corresponding to 80% SMYS hoop stress the highest equivalent plastic strain values were observed at the tension side of the cold bend. These high plastic strains were observed after the formation of an outward wrinkle at the compression side of the cold bend (</w:t>
      </w:r>
      <w:r w:rsidR="000B298C">
        <w:fldChar w:fldCharType="begin"/>
      </w:r>
      <w:r w:rsidR="000B298C">
        <w:instrText xml:space="preserve"> REF _Ref379940184 \h  \* MERGEFORMAT </w:instrText>
      </w:r>
      <w:r w:rsidR="000B298C">
        <w:fldChar w:fldCharType="separate"/>
      </w:r>
      <w:r w:rsidR="007129B2" w:rsidRPr="00AC4CF0">
        <w:rPr>
          <w:sz w:val="20"/>
          <w:szCs w:val="20"/>
        </w:rPr>
        <w:t>Figure 4</w:t>
      </w:r>
      <w:r w:rsidR="000B298C">
        <w:fldChar w:fldCharType="end"/>
      </w:r>
      <w:r w:rsidRPr="00AC4CF0">
        <w:rPr>
          <w:sz w:val="20"/>
          <w:szCs w:val="20"/>
        </w:rPr>
        <w:t xml:space="preserve">). </w:t>
      </w:r>
    </w:p>
    <w:p w:rsidR="00497C7F" w:rsidRPr="00AC4CF0" w:rsidRDefault="00EE3B72" w:rsidP="00497C7F">
      <w:pPr>
        <w:pStyle w:val="Default"/>
        <w:keepNext/>
        <w:ind w:firstLine="357"/>
        <w:jc w:val="both"/>
      </w:pPr>
      <w:r w:rsidRPr="00AC4CF0">
        <w:rPr>
          <w:sz w:val="20"/>
          <w:szCs w:val="20"/>
        </w:rPr>
        <w:t xml:space="preserve"> </w:t>
      </w:r>
      <w:r w:rsidR="00497C7F" w:rsidRPr="00AC4CF0">
        <w:rPr>
          <w:noProof/>
        </w:rPr>
        <w:drawing>
          <wp:inline distT="0" distB="0" distL="0" distR="0">
            <wp:extent cx="325755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3456940"/>
                    </a:xfrm>
                    <a:prstGeom prst="rect">
                      <a:avLst/>
                    </a:prstGeom>
                  </pic:spPr>
                </pic:pic>
              </a:graphicData>
            </a:graphic>
          </wp:inline>
        </w:drawing>
      </w:r>
    </w:p>
    <w:p w:rsidR="00EE3B72" w:rsidRPr="00AC4CF0" w:rsidRDefault="00497C7F" w:rsidP="00497C7F">
      <w:pPr>
        <w:pStyle w:val="Caption"/>
        <w:jc w:val="center"/>
        <w:rPr>
          <w:rFonts w:ascii="Times New Roman" w:hAnsi="Times New Roman" w:cs="Times New Roman"/>
        </w:rPr>
      </w:pPr>
      <w:bookmarkStart w:id="65" w:name="_Ref379931195"/>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w:t>
      </w:r>
      <w:r w:rsidR="00897B9C" w:rsidRPr="00AC4CF0">
        <w:rPr>
          <w:rFonts w:ascii="Times New Roman" w:hAnsi="Times New Roman" w:cs="Times New Roman"/>
        </w:rPr>
        <w:fldChar w:fldCharType="end"/>
      </w:r>
      <w:bookmarkEnd w:id="65"/>
      <w:r w:rsidRPr="00AC4CF0">
        <w:rPr>
          <w:rFonts w:ascii="Times New Roman" w:hAnsi="Times New Roman" w:cs="Times New Roman"/>
        </w:rPr>
        <w:t xml:space="preserve">: Wrinkle and Fracture of the Test Specimen </w:t>
      </w:r>
      <w:r w:rsidR="000B298C">
        <w:fldChar w:fldCharType="begin"/>
      </w:r>
      <w:r w:rsidR="000B298C">
        <w:instrText xml:space="preserve"> REF sen1 \h  \* MERGEFORMAT </w:instrText>
      </w:r>
      <w:r w:rsidR="000B298C">
        <w:fldChar w:fldCharType="separate"/>
      </w:r>
      <w:r w:rsidR="007129B2" w:rsidRPr="00AC4CF0">
        <w:rPr>
          <w:rFonts w:ascii="Times New Roman" w:hAnsi="Times New Roman" w:cs="Times New Roman"/>
        </w:rPr>
        <w:t xml:space="preserve">[1] </w:t>
      </w:r>
      <w:r w:rsidR="000B298C">
        <w:fldChar w:fldCharType="end"/>
      </w:r>
    </w:p>
    <w:p w:rsidR="00217EF5" w:rsidRPr="00AC4CF0" w:rsidRDefault="00217EF5" w:rsidP="00FE125B">
      <w:pPr>
        <w:pStyle w:val="Default"/>
        <w:ind w:firstLine="357"/>
        <w:jc w:val="both"/>
        <w:rPr>
          <w:sz w:val="20"/>
          <w:szCs w:val="20"/>
        </w:rPr>
      </w:pPr>
    </w:p>
    <w:p w:rsidR="00217EF5" w:rsidRPr="00AC4CF0" w:rsidRDefault="008F722D" w:rsidP="00217EF5">
      <w:pPr>
        <w:pStyle w:val="Default"/>
        <w:keepNext/>
        <w:ind w:firstLine="357"/>
        <w:jc w:val="both"/>
      </w:pPr>
      <w:r>
        <w:rPr>
          <w:noProof/>
        </w:rPr>
        <mc:AlternateContent>
          <mc:Choice Requires="wps">
            <w:drawing>
              <wp:anchor distT="0" distB="0" distL="114300" distR="114300" simplePos="0" relativeHeight="251663360" behindDoc="0" locked="0" layoutInCell="1" allowOverlap="1">
                <wp:simplePos x="0" y="0"/>
                <wp:positionH relativeFrom="column">
                  <wp:posOffset>1549400</wp:posOffset>
                </wp:positionH>
                <wp:positionV relativeFrom="paragraph">
                  <wp:posOffset>351790</wp:posOffset>
                </wp:positionV>
                <wp:extent cx="381000" cy="242570"/>
                <wp:effectExtent l="0" t="0" r="0" b="5080"/>
                <wp:wrapNone/>
                <wp:docPr id="6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242570"/>
                        </a:xfrm>
                        <a:prstGeom prst="rect">
                          <a:avLst/>
                        </a:prstGeom>
                        <a:noFill/>
                        <a:ln w="6350">
                          <a:noFill/>
                        </a:ln>
                        <a:effectLst/>
                      </wps:spPr>
                      <wps:txbx>
                        <w:txbxContent>
                          <w:p w:rsidR="00E34B89" w:rsidRPr="00CA3C50" w:rsidRDefault="00E34B89" w:rsidP="00CA3C50">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22pt;margin-top:27.7pt;width:30pt;height:1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" filled="f" stroked="f" strokeweight=".5pt">
                <v:path arrowok="t"/>
                <v:textbox>
                  <w:txbxContent>
                    <w:p w:rsidR="00E34B89" w:rsidRPr="00CA3C50" w:rsidRDefault="00E34B89" w:rsidP="00CA3C50">
                      <w:proofErr w:type="gramStart"/>
                      <w:r>
                        <w:t>y</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1880870</wp:posOffset>
                </wp:positionH>
                <wp:positionV relativeFrom="paragraph">
                  <wp:posOffset>684530</wp:posOffset>
                </wp:positionV>
                <wp:extent cx="381000" cy="243205"/>
                <wp:effectExtent l="0" t="0" r="0" b="444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Pr="00CA3C50" w:rsidRDefault="00E34B89">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48.1pt;margin-top:53.9pt;width:30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" filled="f" stroked="f" strokeweight=".5pt">
                <v:path arrowok="t"/>
                <v:textbox>
                  <w:txbxContent>
                    <w:p w:rsidR="00E34B89" w:rsidRPr="00CA3C50" w:rsidRDefault="00E34B89">
                      <w:proofErr w:type="gramStart"/>
                      <w:r>
                        <w:t>x</w:t>
                      </w:r>
                      <w:proofErr w:type="gramEnd"/>
                    </w:p>
                  </w:txbxContent>
                </v:textbox>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1671955</wp:posOffset>
                </wp:positionH>
                <wp:positionV relativeFrom="paragraph">
                  <wp:posOffset>561975</wp:posOffset>
                </wp:positionV>
                <wp:extent cx="271145" cy="252730"/>
                <wp:effectExtent l="95250" t="38100" r="33655" b="10922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1145" cy="252730"/>
                          <a:chOff x="0" y="0"/>
                          <a:chExt cx="271145" cy="252413"/>
                        </a:xfrm>
                      </wpg:grpSpPr>
                      <wps:wsp>
                        <wps:cNvPr id="4" name="Straight Arrow Connector 3"/>
                        <wps:cNvCnPr/>
                        <wps:spPr>
                          <a:xfrm>
                            <a:off x="0" y="252412"/>
                            <a:ext cx="2711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4"/>
                        <wps:cNvCnPr/>
                        <wps:spPr>
                          <a:xfrm flipV="1">
                            <a:off x="0" y="0"/>
                            <a:ext cx="0" cy="2524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31.65pt;margin-top:44.25pt;width:21.35pt;height:19.9pt;z-index:251660288" coordsize="271145,25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">
                <v:shapetype id="_x0000_t32" coordsize="21600,21600" o:spt="32" o:oned="t" path="m,l21600,21600e" filled="f">
                  <v:path arrowok="t" fillok="f" o:connecttype="none"/>
                  <o:lock v:ext="edit" shapetype="t"/>
                </v:shapetype>
                <v:shape id="Straight Arrow Connector 3" o:spid="_x0000_s1027" type="#_x0000_t32" style="position:absolute;top:252412;width:271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Straight Arrow Connector 4" o:spid="_x0000_s1028" type="#_x0000_t32" style="position:absolute;width:0;height:25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5ssAAAADaAAAADwAAAGRycy9kb3ducmV2LnhtbESP3WoCMRCF7wXfIYzQO80q2JbVrIhW&#10;6F1b6wOMm3GTdTNZklS3b98UCr08nJ+Ps94MrhM3CtF6VjCfFSCIa68tNwpOn4fpM4iYkDV2nknB&#10;N0XYVOPRGkvt7/xBt2NqRB7hWKICk1JfShlrQw7jzPfE2bv44DBlGRqpA97zuOvkoigepUPLmWCw&#10;p52h+nr8cpm7te1yHzTXL+fWvgeDb5cOlXqYDNsViERD+g//tV+1gif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uObLAAAAA2gAAAA8AAAAAAAAAAAAAAAAA&#10;oQIAAGRycy9kb3ducmV2LnhtbFBLBQYAAAAABAAEAPkAAACOAwAAAAA=&#10;" strokecolor="black [3213]">
                  <v:stroke endarrow="open"/>
                </v:shape>
              </v:group>
            </w:pict>
          </mc:Fallback>
        </mc:AlternateContent>
      </w:r>
      <w:r w:rsidR="00217EF5" w:rsidRPr="00AC4CF0">
        <w:rPr>
          <w:noProof/>
        </w:rPr>
        <w:drawing>
          <wp:inline distT="0" distB="0" distL="0" distR="0">
            <wp:extent cx="3257550" cy="1008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 BEND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008380"/>
                    </a:xfrm>
                    <a:prstGeom prst="rect">
                      <a:avLst/>
                    </a:prstGeom>
                  </pic:spPr>
                </pic:pic>
              </a:graphicData>
            </a:graphic>
          </wp:inline>
        </w:drawing>
      </w:r>
    </w:p>
    <w:p w:rsidR="00217EF5" w:rsidRPr="00AC4CF0" w:rsidRDefault="00217EF5" w:rsidP="00217EF5">
      <w:pPr>
        <w:pStyle w:val="Caption"/>
        <w:jc w:val="center"/>
        <w:rPr>
          <w:rFonts w:ascii="Times New Roman" w:hAnsi="Times New Roman" w:cs="Times New Roman"/>
        </w:rPr>
      </w:pPr>
      <w:bookmarkStart w:id="66" w:name="_Ref379929639"/>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2</w:t>
      </w:r>
      <w:r w:rsidR="00897B9C" w:rsidRPr="00AC4CF0">
        <w:rPr>
          <w:rFonts w:ascii="Times New Roman" w:hAnsi="Times New Roman" w:cs="Times New Roman"/>
        </w:rPr>
        <w:fldChar w:fldCharType="end"/>
      </w:r>
      <w:bookmarkEnd w:id="66"/>
      <w:r w:rsidRPr="00AC4CF0">
        <w:rPr>
          <w:rFonts w:ascii="Times New Roman" w:hAnsi="Times New Roman" w:cs="Times New Roman"/>
        </w:rPr>
        <w:t xml:space="preserve">: Experimental setup </w:t>
      </w:r>
      <w:r w:rsidR="000B298C">
        <w:fldChar w:fldCharType="begin"/>
      </w:r>
      <w:r w:rsidR="000B298C">
        <w:instrText xml:space="preserve"> REF sen2 \h  \* MERGEFORMAT </w:instrText>
      </w:r>
      <w:r w:rsidR="000B298C">
        <w:fldChar w:fldCharType="separate"/>
      </w:r>
      <w:r w:rsidR="007129B2" w:rsidRPr="00AC4CF0">
        <w:rPr>
          <w:rFonts w:ascii="Times New Roman" w:hAnsi="Times New Roman" w:cs="Times New Roman"/>
        </w:rPr>
        <w:t xml:space="preserve">[2] </w:t>
      </w:r>
      <w:r w:rsidR="000B298C">
        <w:fldChar w:fldCharType="end"/>
      </w:r>
    </w:p>
    <w:p w:rsidR="000A6DB4" w:rsidRPr="00AC4CF0" w:rsidRDefault="000A6DB4" w:rsidP="00FE125B">
      <w:pPr>
        <w:pStyle w:val="Default"/>
        <w:ind w:firstLine="357"/>
        <w:jc w:val="both"/>
        <w:rPr>
          <w:sz w:val="20"/>
          <w:szCs w:val="20"/>
        </w:rPr>
      </w:pPr>
    </w:p>
    <w:p w:rsidR="0032505B" w:rsidRPr="00AC4CF0" w:rsidRDefault="0032505B" w:rsidP="0032505B">
      <w:pPr>
        <w:pStyle w:val="Caption"/>
        <w:keepNext/>
      </w:pPr>
    </w:p>
    <w:p w:rsidR="0032505B" w:rsidRPr="00AC4CF0" w:rsidRDefault="0032505B" w:rsidP="0032505B">
      <w:pPr>
        <w:pStyle w:val="Caption"/>
        <w:keepNext/>
        <w:jc w:val="center"/>
        <w:rPr>
          <w:rFonts w:ascii="Times New Roman" w:hAnsi="Times New Roman" w:cs="Times New Roman"/>
        </w:rPr>
      </w:pPr>
      <w:bookmarkStart w:id="67" w:name="_Ref388037109"/>
      <w:r w:rsidRPr="00AC4CF0">
        <w:rPr>
          <w:rFonts w:ascii="Times New Roman" w:hAnsi="Times New Roman" w:cs="Times New Roman"/>
        </w:rPr>
        <w:t xml:space="preserve">Table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Table \* ARABIC </w:instrText>
      </w:r>
      <w:r w:rsidR="00897B9C" w:rsidRPr="00AC4CF0">
        <w:rPr>
          <w:rFonts w:ascii="Times New Roman" w:hAnsi="Times New Roman" w:cs="Times New Roman"/>
        </w:rPr>
        <w:fldChar w:fldCharType="separate"/>
      </w:r>
      <w:r w:rsidR="00447ABE" w:rsidRPr="00AC4CF0">
        <w:rPr>
          <w:rFonts w:ascii="Times New Roman" w:hAnsi="Times New Roman" w:cs="Times New Roman"/>
          <w:noProof/>
        </w:rPr>
        <w:t>1</w:t>
      </w:r>
      <w:r w:rsidR="00897B9C" w:rsidRPr="00AC4CF0">
        <w:rPr>
          <w:rFonts w:ascii="Times New Roman" w:hAnsi="Times New Roman" w:cs="Times New Roman"/>
        </w:rPr>
        <w:fldChar w:fldCharType="end"/>
      </w:r>
      <w:bookmarkEnd w:id="67"/>
      <w:r w:rsidRPr="00AC4CF0">
        <w:rPr>
          <w:rFonts w:ascii="Times New Roman" w:hAnsi="Times New Roman" w:cs="Times New Roman"/>
        </w:rPr>
        <w:t>: Geometric and mechanical properties of the X65 cold bend</w:t>
      </w:r>
    </w:p>
    <w:tbl>
      <w:tblPr>
        <w:tblStyle w:val="TableGrid"/>
        <w:tblW w:w="0" w:type="auto"/>
        <w:jc w:val="center"/>
        <w:tblInd w:w="411" w:type="dxa"/>
        <w:tblBorders>
          <w:top w:val="single" w:sz="24" w:space="0" w:color="auto"/>
          <w:left w:val="single" w:sz="8" w:space="0" w:color="auto"/>
          <w:right w:val="single" w:sz="8" w:space="0" w:color="auto"/>
          <w:insideH w:val="none" w:sz="0" w:space="0" w:color="auto"/>
          <w:insideV w:val="single" w:sz="8" w:space="0" w:color="auto"/>
        </w:tblBorders>
        <w:tblLook w:val="04A0" w:firstRow="1" w:lastRow="0" w:firstColumn="1" w:lastColumn="0" w:noHBand="0" w:noVBand="1"/>
      </w:tblPr>
      <w:tblGrid>
        <w:gridCol w:w="3162"/>
        <w:gridCol w:w="1276"/>
      </w:tblGrid>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Modulus of Elasticity [MPa]</w:t>
            </w:r>
          </w:p>
        </w:tc>
        <w:tc>
          <w:tcPr>
            <w:tcW w:w="1276"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201530</w:t>
            </w:r>
          </w:p>
        </w:tc>
      </w:tr>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SMYS [MPa]</w:t>
            </w:r>
          </w:p>
        </w:tc>
        <w:tc>
          <w:tcPr>
            <w:tcW w:w="1276" w:type="dxa"/>
          </w:tcPr>
          <w:p w:rsidR="000A6DB4" w:rsidRPr="00AC4CF0" w:rsidRDefault="00B4020B" w:rsidP="003F04DB">
            <w:pPr>
              <w:jc w:val="center"/>
              <w:rPr>
                <w:rFonts w:ascii="Times New Roman" w:hAnsi="Times New Roman" w:cs="Times New Roman"/>
              </w:rPr>
            </w:pPr>
            <w:r w:rsidRPr="00AC4CF0">
              <w:rPr>
                <w:rFonts w:ascii="Times New Roman" w:hAnsi="Times New Roman" w:cs="Times New Roman"/>
              </w:rPr>
              <w:t>448</w:t>
            </w:r>
          </w:p>
        </w:tc>
      </w:tr>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Ultimate strength  [MPa]</w:t>
            </w:r>
          </w:p>
        </w:tc>
        <w:tc>
          <w:tcPr>
            <w:tcW w:w="1276" w:type="dxa"/>
          </w:tcPr>
          <w:p w:rsidR="000A6DB4" w:rsidRPr="00AC4CF0" w:rsidRDefault="00B4020B" w:rsidP="003F04DB">
            <w:pPr>
              <w:jc w:val="center"/>
              <w:rPr>
                <w:rFonts w:ascii="Times New Roman" w:hAnsi="Times New Roman" w:cs="Times New Roman"/>
              </w:rPr>
            </w:pPr>
            <w:r w:rsidRPr="00AC4CF0">
              <w:rPr>
                <w:rFonts w:ascii="Times New Roman" w:hAnsi="Times New Roman" w:cs="Times New Roman"/>
              </w:rPr>
              <w:t>53</w:t>
            </w:r>
            <w:r w:rsidR="0039484D" w:rsidRPr="00AC4CF0">
              <w:rPr>
                <w:rFonts w:ascii="Times New Roman" w:hAnsi="Times New Roman" w:cs="Times New Roman"/>
              </w:rPr>
              <w:t>1</w:t>
            </w:r>
          </w:p>
        </w:tc>
      </w:tr>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Pipe outer diameter (OD) [mm]</w:t>
            </w:r>
          </w:p>
        </w:tc>
        <w:tc>
          <w:tcPr>
            <w:tcW w:w="1276" w:type="dxa"/>
          </w:tcPr>
          <w:p w:rsidR="000A6DB4" w:rsidRPr="00AC4CF0" w:rsidRDefault="00F841F9" w:rsidP="003F04DB">
            <w:pPr>
              <w:jc w:val="center"/>
              <w:rPr>
                <w:rFonts w:ascii="Times New Roman" w:hAnsi="Times New Roman" w:cs="Times New Roman"/>
              </w:rPr>
            </w:pPr>
            <w:r w:rsidRPr="00AC4CF0">
              <w:rPr>
                <w:rFonts w:ascii="Times New Roman" w:hAnsi="Times New Roman" w:cs="Times New Roman"/>
              </w:rPr>
              <w:t>762</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Thickness of collar reinforced sections [mm]</w:t>
            </w:r>
          </w:p>
        </w:tc>
        <w:tc>
          <w:tcPr>
            <w:tcW w:w="1276" w:type="dxa"/>
            <w:vAlign w:val="center"/>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16</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Length of the collar reinforced sections [mm]</w:t>
            </w:r>
          </w:p>
        </w:tc>
        <w:tc>
          <w:tcPr>
            <w:tcW w:w="1276" w:type="dxa"/>
            <w:vAlign w:val="center"/>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237</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Diameter to wall thickness ratio</w:t>
            </w:r>
          </w:p>
        </w:tc>
        <w:tc>
          <w:tcPr>
            <w:tcW w:w="1276"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93</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Initial radius of curvature [mm]</w:t>
            </w:r>
          </w:p>
        </w:tc>
        <w:tc>
          <w:tcPr>
            <w:tcW w:w="1276"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17796</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Initial curvature [1/mm]</w:t>
            </w:r>
          </w:p>
        </w:tc>
        <w:tc>
          <w:tcPr>
            <w:tcW w:w="1276" w:type="dxa"/>
          </w:tcPr>
          <w:p w:rsidR="00DF3658" w:rsidRPr="00AC4CF0" w:rsidRDefault="00DF3658" w:rsidP="00F841F9">
            <w:pPr>
              <w:jc w:val="center"/>
              <w:rPr>
                <w:rFonts w:ascii="Times New Roman" w:hAnsi="Times New Roman" w:cs="Times New Roman"/>
              </w:rPr>
            </w:pPr>
            <m:oMathPara>
              <m:oMath>
                <m:r>
                  <w:rPr>
                    <w:rFonts w:ascii="Cambria Math" w:hAnsi="Cambria Math" w:cs="Times New Roman"/>
                  </w:rPr>
                  <m:t>5.62⋅</m:t>
                </m:r>
                <m:sSup>
                  <m:sSupPr>
                    <m:ctrlPr>
                      <w:rPr>
                        <w:rFonts w:ascii="Cambria Math" w:hAnsi="Cambria Math"/>
                        <w:i/>
                      </w:rPr>
                    </m:ctrlPr>
                  </m:sSupPr>
                  <m:e>
                    <m:r>
                      <w:rPr>
                        <w:rFonts w:ascii="Cambria Math" w:hAnsi="Cambria Math" w:cs="Times New Roman"/>
                      </w:rPr>
                      <m:t>10</m:t>
                    </m:r>
                  </m:e>
                  <m:sup>
                    <m:r>
                      <w:rPr>
                        <w:rFonts w:ascii="Cambria Math" w:hAnsi="Cambria Math" w:cs="Times New Roman"/>
                      </w:rPr>
                      <m:t>-5</m:t>
                    </m:r>
                  </m:sup>
                </m:sSup>
              </m:oMath>
            </m:oMathPara>
          </w:p>
        </w:tc>
      </w:tr>
      <w:tr w:rsidR="000B2A21" w:rsidRPr="00AC4CF0" w:rsidTr="00DF3658">
        <w:trPr>
          <w:jc w:val="center"/>
        </w:trPr>
        <w:tc>
          <w:tcPr>
            <w:tcW w:w="3162" w:type="dxa"/>
          </w:tcPr>
          <w:p w:rsidR="000B2A21" w:rsidRPr="00AC4CF0" w:rsidRDefault="000B2A21"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Pipe total length [mm]</w:t>
            </w:r>
          </w:p>
        </w:tc>
        <w:tc>
          <w:tcPr>
            <w:tcW w:w="1276" w:type="dxa"/>
          </w:tcPr>
          <w:p w:rsidR="000B2A21" w:rsidRPr="00AC4CF0" w:rsidRDefault="000B2A21"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7454</w:t>
            </w:r>
          </w:p>
        </w:tc>
      </w:tr>
      <w:tr w:rsidR="000B2A21" w:rsidRPr="00AC4CF0" w:rsidTr="00DF3658">
        <w:trPr>
          <w:jc w:val="center"/>
        </w:trPr>
        <w:tc>
          <w:tcPr>
            <w:tcW w:w="3162" w:type="dxa"/>
          </w:tcPr>
          <w:p w:rsidR="000B2A21" w:rsidRPr="00AC4CF0" w:rsidRDefault="000B2A21" w:rsidP="00F841F9">
            <w:pPr>
              <w:jc w:val="center"/>
              <w:rPr>
                <w:rFonts w:ascii="Times New Roman" w:hAnsi="Times New Roman" w:cs="Times New Roman"/>
              </w:rPr>
            </w:pPr>
            <w:r w:rsidRPr="00AC4CF0">
              <w:rPr>
                <w:rFonts w:ascii="Times New Roman" w:hAnsi="Times New Roman" w:cs="Times New Roman"/>
              </w:rPr>
              <w:t xml:space="preserve">Pipe horizontal length [mm] </w:t>
            </w:r>
          </w:p>
        </w:tc>
        <w:tc>
          <w:tcPr>
            <w:tcW w:w="1276" w:type="dxa"/>
          </w:tcPr>
          <w:p w:rsidR="000B2A21" w:rsidRPr="00AC4CF0" w:rsidRDefault="000B2A21" w:rsidP="003F04DB">
            <w:pPr>
              <w:jc w:val="center"/>
              <w:rPr>
                <w:rFonts w:ascii="Times New Roman" w:hAnsi="Times New Roman" w:cs="Times New Roman"/>
              </w:rPr>
            </w:pPr>
            <w:r w:rsidRPr="00AC4CF0">
              <w:rPr>
                <w:rFonts w:ascii="Times New Roman" w:hAnsi="Times New Roman" w:cs="Times New Roman"/>
              </w:rPr>
              <w:t>7400</w:t>
            </w:r>
          </w:p>
        </w:tc>
      </w:tr>
    </w:tbl>
    <w:p w:rsidR="00AF5905" w:rsidRPr="00AC4CF0" w:rsidRDefault="00AF5905" w:rsidP="00FE125B">
      <w:pPr>
        <w:pStyle w:val="Default"/>
        <w:ind w:firstLine="357"/>
        <w:jc w:val="both"/>
        <w:rPr>
          <w:sz w:val="20"/>
          <w:szCs w:val="20"/>
        </w:rPr>
      </w:pPr>
    </w:p>
    <w:p w:rsidR="00D33944" w:rsidRPr="00AC4CF0" w:rsidRDefault="00D33944" w:rsidP="00FE125B">
      <w:pPr>
        <w:pStyle w:val="Default"/>
        <w:ind w:firstLine="357"/>
        <w:jc w:val="both"/>
        <w:rPr>
          <w:sz w:val="20"/>
          <w:szCs w:val="20"/>
        </w:rPr>
      </w:pPr>
    </w:p>
    <w:p w:rsidR="00D33944" w:rsidRPr="00AC4CF0" w:rsidRDefault="00D33944" w:rsidP="00D33944">
      <w:pPr>
        <w:pStyle w:val="Default"/>
        <w:keepNext/>
        <w:ind w:firstLine="357"/>
        <w:jc w:val="both"/>
      </w:pPr>
      <w:r w:rsidRPr="00AC4CF0">
        <w:rPr>
          <w:b/>
          <w:noProof/>
        </w:rPr>
        <w:drawing>
          <wp:inline distT="0" distB="0" distL="0" distR="0" wp14:anchorId="0D4E5DF5" wp14:editId="127745B1">
            <wp:extent cx="3257550" cy="1560830"/>
            <wp:effectExtent l="0" t="0" r="0" b="1270"/>
            <wp:docPr id="14" name="Picture 14" descr="Plastic Equivalent strain_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stic Equivalent strain_N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560830"/>
                    </a:xfrm>
                    <a:prstGeom prst="rect">
                      <a:avLst/>
                    </a:prstGeom>
                    <a:noFill/>
                    <a:ln>
                      <a:noFill/>
                    </a:ln>
                  </pic:spPr>
                </pic:pic>
              </a:graphicData>
            </a:graphic>
          </wp:inline>
        </w:drawing>
      </w:r>
    </w:p>
    <w:p w:rsidR="00D33944" w:rsidRPr="00AC4CF0" w:rsidRDefault="00D33944" w:rsidP="00D33944">
      <w:pPr>
        <w:pStyle w:val="Caption"/>
        <w:jc w:val="center"/>
        <w:rPr>
          <w:rFonts w:ascii="Times New Roman" w:hAnsi="Times New Roman" w:cs="Times New Roman"/>
        </w:rPr>
      </w:pPr>
      <w:bookmarkStart w:id="68" w:name="_Ref379939237"/>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3</w:t>
      </w:r>
      <w:r w:rsidR="00897B9C" w:rsidRPr="00AC4CF0">
        <w:rPr>
          <w:rFonts w:ascii="Times New Roman" w:hAnsi="Times New Roman" w:cs="Times New Roman"/>
        </w:rPr>
        <w:fldChar w:fldCharType="end"/>
      </w:r>
      <w:bookmarkEnd w:id="68"/>
      <w:r w:rsidRPr="00AC4CF0">
        <w:rPr>
          <w:rFonts w:ascii="Times New Roman" w:hAnsi="Times New Roman" w:cs="Times New Roman"/>
        </w:rPr>
        <w:t>: Plastic strain distribution under bending load without internal pressure</w:t>
      </w:r>
      <w:r w:rsidR="00CF1EAA" w:rsidRPr="00AC4CF0">
        <w:rPr>
          <w:rFonts w:ascii="Times New Roman" w:hAnsi="Times New Roman" w:cs="Times New Roman"/>
        </w:rPr>
        <w:t xml:space="preserve"> </w:t>
      </w:r>
      <w:r w:rsidR="000B298C">
        <w:fldChar w:fldCharType="begin"/>
      </w:r>
      <w:r w:rsidR="000B298C">
        <w:instrText xml:space="preserve"> REF ipc2012 \h  \* MERGEFORMAT </w:instrText>
      </w:r>
      <w:r w:rsidR="000B298C">
        <w:fldChar w:fldCharType="separate"/>
      </w:r>
      <w:r w:rsidR="007129B2" w:rsidRPr="00AC4CF0">
        <w:rPr>
          <w:rFonts w:ascii="Times New Roman" w:hAnsi="Times New Roman" w:cs="Times New Roman"/>
        </w:rPr>
        <w:t>[5]</w:t>
      </w:r>
      <w:r w:rsidR="000B298C">
        <w:fldChar w:fldCharType="end"/>
      </w:r>
    </w:p>
    <w:p w:rsidR="005A6B0E" w:rsidRPr="00AC4CF0" w:rsidRDefault="005A6B0E" w:rsidP="005A6B0E">
      <w:pPr>
        <w:pStyle w:val="Default"/>
        <w:keepNext/>
        <w:ind w:firstLine="357"/>
        <w:jc w:val="both"/>
      </w:pPr>
      <w:r w:rsidRPr="00AC4CF0">
        <w:rPr>
          <w:noProof/>
        </w:rPr>
        <w:drawing>
          <wp:inline distT="0" distB="0" distL="0" distR="0" wp14:anchorId="04B947EF" wp14:editId="53094AE1">
            <wp:extent cx="3257550" cy="1983740"/>
            <wp:effectExtent l="0" t="0" r="0" b="0"/>
            <wp:docPr id="5" name="Picture 5" descr="PEE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EQ_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983740"/>
                    </a:xfrm>
                    <a:prstGeom prst="rect">
                      <a:avLst/>
                    </a:prstGeom>
                    <a:noFill/>
                    <a:ln>
                      <a:noFill/>
                    </a:ln>
                  </pic:spPr>
                </pic:pic>
              </a:graphicData>
            </a:graphic>
          </wp:inline>
        </w:drawing>
      </w:r>
    </w:p>
    <w:p w:rsidR="00D33944" w:rsidRPr="00AC4CF0" w:rsidRDefault="005A6B0E" w:rsidP="005A6B0E">
      <w:pPr>
        <w:pStyle w:val="Caption"/>
        <w:jc w:val="center"/>
        <w:rPr>
          <w:rFonts w:ascii="Times New Roman" w:hAnsi="Times New Roman" w:cs="Times New Roman"/>
        </w:rPr>
      </w:pPr>
      <w:bookmarkStart w:id="69" w:name="_Ref379940184"/>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4</w:t>
      </w:r>
      <w:r w:rsidR="00897B9C" w:rsidRPr="00AC4CF0">
        <w:rPr>
          <w:rFonts w:ascii="Times New Roman" w:hAnsi="Times New Roman" w:cs="Times New Roman"/>
        </w:rPr>
        <w:fldChar w:fldCharType="end"/>
      </w:r>
      <w:bookmarkEnd w:id="69"/>
      <w:r w:rsidRPr="00AC4CF0">
        <w:rPr>
          <w:rFonts w:ascii="Times New Roman" w:hAnsi="Times New Roman" w:cs="Times New Roman"/>
        </w:rPr>
        <w:t>: Plastic strain distribution under bending load and internal pressure</w:t>
      </w:r>
      <w:r w:rsidR="00CF1EAA" w:rsidRPr="00AC4CF0">
        <w:rPr>
          <w:rFonts w:ascii="Times New Roman" w:hAnsi="Times New Roman" w:cs="Times New Roman"/>
        </w:rPr>
        <w:t xml:space="preserve"> </w:t>
      </w:r>
      <w:r w:rsidR="000B298C">
        <w:fldChar w:fldCharType="begin"/>
      </w:r>
      <w:r w:rsidR="000B298C">
        <w:instrText xml:space="preserve"> REF ipc2012 \h  \* MERGEFORMAT </w:instrText>
      </w:r>
      <w:r w:rsidR="000B298C">
        <w:fldChar w:fldCharType="separate"/>
      </w:r>
      <w:r w:rsidR="007129B2" w:rsidRPr="00AC4CF0">
        <w:rPr>
          <w:rFonts w:ascii="Times New Roman" w:hAnsi="Times New Roman" w:cs="Times New Roman"/>
        </w:rPr>
        <w:t>[5]</w:t>
      </w:r>
      <w:r w:rsidR="000B298C">
        <w:fldChar w:fldCharType="end"/>
      </w:r>
    </w:p>
    <w:p w:rsidR="003F04DB" w:rsidRPr="00AC4CF0" w:rsidRDefault="003F04DB" w:rsidP="00FE125B">
      <w:pPr>
        <w:pStyle w:val="Default"/>
        <w:ind w:firstLine="357"/>
        <w:jc w:val="both"/>
        <w:rPr>
          <w:sz w:val="20"/>
          <w:szCs w:val="20"/>
        </w:rPr>
      </w:pPr>
      <w:r w:rsidRPr="00AC4CF0">
        <w:rPr>
          <w:sz w:val="20"/>
          <w:szCs w:val="20"/>
        </w:rPr>
        <w:t xml:space="preserve">In order to better understand the effect of </w:t>
      </w:r>
      <w:r w:rsidR="00D33944" w:rsidRPr="00AC4CF0">
        <w:rPr>
          <w:sz w:val="20"/>
          <w:szCs w:val="20"/>
        </w:rPr>
        <w:t>interna</w:t>
      </w:r>
      <w:r w:rsidRPr="00AC4CF0">
        <w:rPr>
          <w:sz w:val="20"/>
          <w:szCs w:val="20"/>
        </w:rPr>
        <w:t xml:space="preserve">l pressure on the failure mode, a parameteric study is conducted in </w:t>
      </w:r>
      <w:r w:rsidR="000B298C">
        <w:fldChar w:fldCharType="begin"/>
      </w:r>
      <w:r w:rsidR="000B298C">
        <w:instrText xml:space="preserve"> REF strCongress2014 \h  \* MERGEFORMAT </w:instrText>
      </w:r>
      <w:r w:rsidR="000B298C">
        <w:fldChar w:fldCharType="separate"/>
      </w:r>
      <w:r w:rsidR="007129B2" w:rsidRPr="00AC4CF0">
        <w:rPr>
          <w:sz w:val="20"/>
          <w:szCs w:val="20"/>
        </w:rPr>
        <w:t>[6]</w:t>
      </w:r>
      <w:r w:rsidR="000B298C">
        <w:fldChar w:fldCharType="end"/>
      </w:r>
      <w:r w:rsidRPr="00AC4CF0">
        <w:rPr>
          <w:sz w:val="20"/>
          <w:szCs w:val="20"/>
        </w:rPr>
        <w:t xml:space="preserve">. In this parametric study the internal pressure is varied between 20% SMYS and 80% SMYS hoop stress. The same X65 </w:t>
      </w:r>
      <w:r w:rsidRPr="00AC4CF0">
        <w:rPr>
          <w:sz w:val="20"/>
          <w:szCs w:val="20"/>
        </w:rPr>
        <w:lastRenderedPageBreak/>
        <w:t>specimen is simulated under 10 different internal pressure values in this range. The results of this parametric study showed that at an internal pressure which corresponds to 67% SMYS hoop stress, the failures mode changes from compression side failure to tension side failure.</w:t>
      </w:r>
      <w:r w:rsidR="004262F5">
        <w:rPr>
          <w:sz w:val="20"/>
          <w:szCs w:val="20"/>
        </w:rPr>
        <w:t xml:space="preserve"> </w:t>
      </w:r>
      <w:r w:rsidR="004262F5" w:rsidRPr="004262F5">
        <w:rPr>
          <w:sz w:val="20"/>
          <w:szCs w:val="20"/>
        </w:rPr>
        <w:t xml:space="preserve">In this current work, the objective is to gain a more precise value </w:t>
      </w:r>
      <w:r w:rsidR="004262F5">
        <w:rPr>
          <w:sz w:val="20"/>
          <w:szCs w:val="20"/>
        </w:rPr>
        <w:t xml:space="preserve">of the transition pressure </w:t>
      </w:r>
      <w:r w:rsidR="004262F5" w:rsidRPr="004262F5">
        <w:rPr>
          <w:sz w:val="20"/>
          <w:szCs w:val="20"/>
        </w:rPr>
        <w:t>for X65</w:t>
      </w:r>
      <w:r w:rsidR="00652BBE">
        <w:rPr>
          <w:sz w:val="20"/>
          <w:szCs w:val="20"/>
        </w:rPr>
        <w:t xml:space="preserve"> as well as the</w:t>
      </w:r>
      <w:r w:rsidR="004262F5" w:rsidRPr="004262F5">
        <w:rPr>
          <w:sz w:val="20"/>
          <w:szCs w:val="20"/>
        </w:rPr>
        <w:t xml:space="preserve"> other </w:t>
      </w:r>
      <w:r w:rsidR="004262F5">
        <w:rPr>
          <w:sz w:val="20"/>
          <w:szCs w:val="20"/>
        </w:rPr>
        <w:t xml:space="preserve">steel </w:t>
      </w:r>
      <w:r w:rsidR="004262F5" w:rsidRPr="004262F5">
        <w:rPr>
          <w:sz w:val="20"/>
          <w:szCs w:val="20"/>
        </w:rPr>
        <w:t>grades</w:t>
      </w:r>
      <w:r w:rsidR="00652BBE">
        <w:rPr>
          <w:sz w:val="20"/>
          <w:szCs w:val="20"/>
        </w:rPr>
        <w:t xml:space="preserve"> tested in the experiments of Sen et al</w:t>
      </w:r>
      <w:r w:rsidR="004262F5">
        <w:rPr>
          <w:sz w:val="20"/>
          <w:szCs w:val="20"/>
        </w:rPr>
        <w:t>.</w:t>
      </w:r>
      <w:r w:rsidR="00874A4C" w:rsidRPr="00AC4CF0">
        <w:rPr>
          <w:sz w:val="20"/>
          <w:szCs w:val="20"/>
        </w:rPr>
        <w:t xml:space="preserve"> In order to have a unified criterion for the material failure</w:t>
      </w:r>
      <w:r w:rsidR="0064534C" w:rsidRPr="00AC4CF0">
        <w:rPr>
          <w:sz w:val="20"/>
          <w:szCs w:val="20"/>
        </w:rPr>
        <w:t>, the amount of equivalent plastic strain variable is utilized. An equivalent plastic strain level of 40% is designated to be the indication of material failure.</w:t>
      </w:r>
      <w:r w:rsidR="00874A4C" w:rsidRPr="00AC4CF0">
        <w:rPr>
          <w:sz w:val="20"/>
          <w:szCs w:val="20"/>
        </w:rPr>
        <w:t xml:space="preserve"> </w:t>
      </w:r>
    </w:p>
    <w:p w:rsidR="00EE3B72" w:rsidRPr="00AC4CF0" w:rsidRDefault="003F04DB" w:rsidP="00FE125B">
      <w:pPr>
        <w:pStyle w:val="Default"/>
        <w:ind w:firstLine="357"/>
        <w:jc w:val="both"/>
        <w:rPr>
          <w:sz w:val="20"/>
          <w:szCs w:val="20"/>
        </w:rPr>
      </w:pPr>
      <w:r w:rsidRPr="00AC4CF0">
        <w:rPr>
          <w:sz w:val="20"/>
          <w:szCs w:val="20"/>
        </w:rPr>
        <w:t xml:space="preserve">In this paper, in addition to the internal pressure also the effect of steel grade on the failure mode is investigated. </w:t>
      </w:r>
      <w:r w:rsidR="00A225F2" w:rsidRPr="00AC4CF0">
        <w:rPr>
          <w:sz w:val="20"/>
          <w:szCs w:val="20"/>
        </w:rPr>
        <w:t>Parametric studies are carried out for cold bends</w:t>
      </w:r>
      <w:r w:rsidR="00B969DC" w:rsidRPr="00AC4CF0">
        <w:rPr>
          <w:sz w:val="20"/>
          <w:szCs w:val="20"/>
        </w:rPr>
        <w:t xml:space="preserve"> with steel grades X60, X65</w:t>
      </w:r>
      <w:r w:rsidR="00A225F2" w:rsidRPr="00AC4CF0">
        <w:rPr>
          <w:sz w:val="20"/>
          <w:szCs w:val="20"/>
        </w:rPr>
        <w:t xml:space="preserve"> and X80. </w:t>
      </w:r>
      <w:r w:rsidR="00EF2F75" w:rsidRPr="00AC4CF0">
        <w:rPr>
          <w:sz w:val="20"/>
          <w:szCs w:val="20"/>
        </w:rPr>
        <w:t>It was found that a linear proportionality exists between the level of internal pressure at the transition from compressive to tensile failure and the steel grade.</w:t>
      </w:r>
      <w:r w:rsidRPr="00AC4CF0">
        <w:rPr>
          <w:sz w:val="20"/>
          <w:szCs w:val="20"/>
        </w:rPr>
        <w:t xml:space="preserve">  </w:t>
      </w:r>
    </w:p>
    <w:p w:rsidR="0062162C" w:rsidRPr="00AC4CF0" w:rsidRDefault="0062162C" w:rsidP="003A61D3">
      <w:pPr>
        <w:ind w:firstLine="357"/>
      </w:pPr>
    </w:p>
    <w:p w:rsidR="0062162C" w:rsidRPr="00AC4CF0" w:rsidRDefault="002D191D" w:rsidP="0062162C">
      <w:pPr>
        <w:jc w:val="left"/>
        <w:rPr>
          <w:rFonts w:ascii="Arial" w:hAnsi="Arial" w:cs="Arial"/>
          <w:b/>
        </w:rPr>
      </w:pPr>
      <w:r w:rsidRPr="00AC4CF0">
        <w:rPr>
          <w:rFonts w:ascii="Arial" w:hAnsi="Arial" w:cs="Arial"/>
          <w:b/>
        </w:rPr>
        <w:t>2</w:t>
      </w:r>
      <w:r w:rsidR="00C04C06" w:rsidRPr="00AC4CF0">
        <w:rPr>
          <w:rFonts w:ascii="Arial" w:hAnsi="Arial" w:cs="Arial"/>
          <w:b/>
        </w:rPr>
        <w:t xml:space="preserve"> </w:t>
      </w:r>
      <w:r w:rsidR="008201B2" w:rsidRPr="00AC4CF0">
        <w:rPr>
          <w:rFonts w:ascii="Arial" w:hAnsi="Arial" w:cs="Arial"/>
          <w:b/>
        </w:rPr>
        <w:t>METHODS OF NUMERICAL MODELLING</w:t>
      </w:r>
    </w:p>
    <w:p w:rsidR="007F39BE" w:rsidRPr="00AC4CF0" w:rsidRDefault="007F39BE" w:rsidP="0062162C">
      <w:pPr>
        <w:jc w:val="left"/>
        <w:rPr>
          <w:rFonts w:ascii="Arial" w:hAnsi="Arial" w:cs="Arial"/>
          <w:b/>
        </w:rPr>
      </w:pPr>
    </w:p>
    <w:p w:rsidR="002B6CD6" w:rsidRPr="00AC4CF0" w:rsidRDefault="00050648" w:rsidP="002B6CD6">
      <w:pPr>
        <w:ind w:firstLine="357"/>
      </w:pPr>
      <w:r w:rsidRPr="00AC4CF0">
        <w:t xml:space="preserve">The finite element analysis software Abaqus is utilized in order to simulate the structural response of cold bends having the geometric dimensions listed </w:t>
      </w:r>
      <w:proofErr w:type="gramStart"/>
      <w:r w:rsidRPr="00AC4CF0">
        <w:t xml:space="preserve">in </w:t>
      </w:r>
      <w:r w:rsidR="000B298C">
        <w:fldChar w:fldCharType="begin"/>
      </w:r>
      <w:proofErr w:type="gramEnd"/>
      <w:r w:rsidR="000B298C">
        <w:instrText xml:space="preserve"> REF _Ref379938127 \h  \* MERGEFORMAT </w:instrText>
      </w:r>
      <w:r w:rsidR="000B298C">
        <w:fldChar w:fldCharType="separate"/>
      </w:r>
      <w:ins w:id="70" w:author="Celal" w:date="2014-05-16T20:56:00Z">
        <w:r w:rsidR="00F06128">
          <w:fldChar w:fldCharType="begin"/>
        </w:r>
        <w:r w:rsidR="00F06128">
          <w:instrText xml:space="preserve"> REF _Ref388037109 \h </w:instrText>
        </w:r>
      </w:ins>
      <w:r w:rsidR="00F06128">
        <w:fldChar w:fldCharType="separate"/>
      </w:r>
      <w:ins w:id="71" w:author="Celal" w:date="2014-05-16T20:56:00Z">
        <w:r w:rsidR="00F06128" w:rsidRPr="00AC4CF0">
          <w:t xml:space="preserve">Table </w:t>
        </w:r>
        <w:r w:rsidR="00F06128" w:rsidRPr="00AC4CF0">
          <w:rPr>
            <w:noProof/>
          </w:rPr>
          <w:t>1</w:t>
        </w:r>
        <w:r w:rsidR="00F06128">
          <w:fldChar w:fldCharType="end"/>
        </w:r>
      </w:ins>
      <w:r w:rsidR="007129B2" w:rsidRPr="00AC4CF0">
        <w:t xml:space="preserve"> </w:t>
      </w:r>
      <w:r w:rsidR="000B298C">
        <w:fldChar w:fldCharType="end"/>
      </w:r>
      <w:r w:rsidRPr="00AC4CF0">
        <w:t xml:space="preserve">. </w:t>
      </w:r>
      <w:r w:rsidR="00CA1413" w:rsidRPr="00AC4CF0">
        <w:t>In all simulations the pipe geometry is meshed using 4-node general purpose shell elements with reduced integration (S4R).</w:t>
      </w:r>
      <w:r w:rsidR="0039484D" w:rsidRPr="00AC4CF0">
        <w:t xml:space="preserve"> A </w:t>
      </w:r>
      <w:r w:rsidR="00A819CB">
        <w:t xml:space="preserve">non-linear </w:t>
      </w:r>
      <w:r w:rsidR="0039484D" w:rsidRPr="00AC4CF0">
        <w:t>isotropic hardening material behaviour is adopted in order to model the plastic material response. In this model</w:t>
      </w:r>
      <w:r w:rsidR="00A819CB">
        <w:t>,</w:t>
      </w:r>
      <w:r w:rsidR="0039484D" w:rsidRPr="00AC4CF0">
        <w:t xml:space="preserve"> the </w:t>
      </w:r>
      <w:r w:rsidR="00A819CB">
        <w:t xml:space="preserve">relationship between the </w:t>
      </w:r>
      <w:r w:rsidR="0039484D" w:rsidRPr="00AC4CF0">
        <w:t xml:space="preserve">yield stress </w:t>
      </w:r>
      <w:r w:rsidR="00A819CB">
        <w:t xml:space="preserve">and the plastic strain </w:t>
      </w:r>
      <w:r w:rsidR="0039484D" w:rsidRPr="00AC4CF0">
        <w:t xml:space="preserve">is assumed to </w:t>
      </w:r>
      <w:r w:rsidR="00A819CB">
        <w:t xml:space="preserve">be non-linear </w:t>
      </w:r>
      <w:r w:rsidR="0039484D" w:rsidRPr="00AC4CF0">
        <w:t xml:space="preserve">between the initial yield stress </w:t>
      </w:r>
      <w:r w:rsidR="00263CE2" w:rsidRPr="00AC4CF0">
        <w:t>and the ultimate strength</w:t>
      </w:r>
      <w:r w:rsidR="002B6CD6" w:rsidRPr="00AC4CF0">
        <w:t>,</w:t>
      </w:r>
      <w:r w:rsidR="00263CE2" w:rsidRPr="00AC4CF0">
        <w:t>.</w:t>
      </w:r>
      <w:r w:rsidR="00CA1413" w:rsidRPr="00AC4CF0">
        <w:t xml:space="preserve"> 237 mm long sections of the pipe next to the end plates are assigned a greater element thickness (16 mm) than the rest of the model (8.2 mm) in order to model the effect of the reinforcing collars (</w:t>
      </w:r>
      <w:r w:rsidR="000B298C">
        <w:fldChar w:fldCharType="begin"/>
      </w:r>
      <w:r w:rsidR="000B298C">
        <w:instrText xml:space="preserve"> REF _Ref379929639 \h  \* MERGEFORMAT </w:instrText>
      </w:r>
      <w:r w:rsidR="000B298C">
        <w:fldChar w:fldCharType="separate"/>
      </w:r>
      <w:r w:rsidR="007129B2" w:rsidRPr="00AC4CF0">
        <w:t>Figure 2</w:t>
      </w:r>
      <w:r w:rsidR="000B298C">
        <w:fldChar w:fldCharType="end"/>
      </w:r>
      <w:r w:rsidR="00CA1413" w:rsidRPr="00AC4CF0">
        <w:t xml:space="preserve">) and to prevent an </w:t>
      </w:r>
      <w:r w:rsidR="0039484D" w:rsidRPr="00AC4CF0">
        <w:t>inappropriate</w:t>
      </w:r>
      <w:r w:rsidR="00CA1413" w:rsidRPr="00AC4CF0">
        <w:t xml:space="preserve"> buckling of the model due to the pipe</w:t>
      </w:r>
      <w:r w:rsidR="0039484D" w:rsidRPr="00AC4CF0">
        <w:t xml:space="preserve"> </w:t>
      </w:r>
      <w:r w:rsidR="00CA1413" w:rsidRPr="00AC4CF0">
        <w:t>-</w:t>
      </w:r>
      <w:r w:rsidR="0039484D" w:rsidRPr="00AC4CF0">
        <w:t xml:space="preserve"> </w:t>
      </w:r>
      <w:r w:rsidR="00CA1413" w:rsidRPr="00AC4CF0">
        <w:t xml:space="preserve">end plate interaction. </w:t>
      </w:r>
      <w:r w:rsidR="000F5C12" w:rsidRPr="00AC4CF0">
        <w:t>The moment arm (</w:t>
      </w:r>
      <w:r w:rsidR="000B298C">
        <w:fldChar w:fldCharType="begin"/>
      </w:r>
      <w:r w:rsidR="000B298C">
        <w:instrText xml:space="preserve"> REF _Ref379929639 \h  \* MERGEFORMAT </w:instrText>
      </w:r>
      <w:r w:rsidR="000B298C">
        <w:fldChar w:fldCharType="separate"/>
      </w:r>
      <w:r w:rsidR="007129B2" w:rsidRPr="00AC4CF0">
        <w:t>Figure 2</w:t>
      </w:r>
      <w:r w:rsidR="000B298C">
        <w:fldChar w:fldCharType="end"/>
      </w:r>
      <w:r w:rsidR="000F5C12" w:rsidRPr="00AC4CF0">
        <w:t>) is modeled using rigid beam and multi point constraints. The nodes on the left pipe edge (</w:t>
      </w:r>
      <w:r w:rsidR="000B298C">
        <w:fldChar w:fldCharType="begin"/>
      </w:r>
      <w:r w:rsidR="000B298C">
        <w:instrText xml:space="preserve"> REF _Ref379939237 \h  \* MERGEFORMAT </w:instrText>
      </w:r>
      <w:r w:rsidR="000B298C">
        <w:fldChar w:fldCharType="separate"/>
      </w:r>
      <w:r w:rsidR="007129B2" w:rsidRPr="00AC4CF0">
        <w:t>Figure 3</w:t>
      </w:r>
      <w:r w:rsidR="000B298C">
        <w:fldChar w:fldCharType="end"/>
      </w:r>
      <w:r w:rsidR="000F5C12" w:rsidRPr="00AC4CF0">
        <w:t xml:space="preserve">, </w:t>
      </w:r>
      <w:r w:rsidR="000B298C">
        <w:fldChar w:fldCharType="begin"/>
      </w:r>
      <w:r w:rsidR="000B298C">
        <w:instrText xml:space="preserve"> REF _Ref379940184 \h  \* MERGEFORMAT </w:instrText>
      </w:r>
      <w:r w:rsidR="000B298C">
        <w:fldChar w:fldCharType="separate"/>
      </w:r>
      <w:r w:rsidR="007129B2" w:rsidRPr="00AC4CF0">
        <w:t>Figure 4</w:t>
      </w:r>
      <w:r w:rsidR="000B298C">
        <w:fldChar w:fldCharType="end"/>
      </w:r>
      <w:r w:rsidR="000F5C12" w:rsidRPr="00AC4CF0">
        <w:t xml:space="preserve">) are connected to a reference point at the centroid of the cross section of the pipe edge using multi-point constraints. This </w:t>
      </w:r>
      <w:r w:rsidR="002B6CD6" w:rsidRPr="00AC4CF0">
        <w:t>reference point</w:t>
      </w:r>
      <w:r w:rsidR="000F5C12" w:rsidRPr="00AC4CF0">
        <w:t>, on the other hand, is connected to another reference point 600 mm below in y-direction with rigid beam constraints. This reference point located 600 mm below the pipe axis represents the loading pin.</w:t>
      </w:r>
      <w:r w:rsidR="002B6CD6" w:rsidRPr="00AC4CF0">
        <w:t xml:space="preserve"> </w:t>
      </w:r>
    </w:p>
    <w:p w:rsidR="002B6CD6" w:rsidRPr="00AC4CF0" w:rsidRDefault="002B6CD6" w:rsidP="002B6CD6">
      <w:pPr>
        <w:ind w:firstLine="357"/>
      </w:pPr>
      <w:r w:rsidRPr="00AC4CF0">
        <w:t>In order to increase the computational efficiency of the model, symmetry conditions are introduced. For this purpose symmetry planes parallel to x-y and y-z planes are introduced and one quarter of the entire cold bend pipe is simulated.</w:t>
      </w:r>
      <w:r w:rsidR="00DD1340" w:rsidRPr="00AC4CF0">
        <w:t xml:space="preserve"> Besides reducing the computation time, introducing symmetry boundary conditions also brings the advantage of excluding the out </w:t>
      </w:r>
      <w:r w:rsidR="00CE33B3" w:rsidRPr="00AC4CF0">
        <w:t>-</w:t>
      </w:r>
      <w:r w:rsidR="00DD1340" w:rsidRPr="00AC4CF0">
        <w:t xml:space="preserve"> of - plane buckling modes from the simulations.</w:t>
      </w:r>
      <w:r w:rsidR="00423639" w:rsidRPr="00AC4CF0">
        <w:t xml:space="preserve"> This makes the simulations more realistic since the out-of-plane displacement of the specimen was also constrained in the experimental setup. </w:t>
      </w:r>
      <w:r w:rsidRPr="00AC4CF0">
        <w:t xml:space="preserve"> </w:t>
      </w:r>
    </w:p>
    <w:p w:rsidR="00631CF7" w:rsidRPr="00AC4CF0" w:rsidRDefault="008201B2" w:rsidP="0062162C">
      <w:pPr>
        <w:ind w:firstLine="357"/>
      </w:pPr>
      <w:r w:rsidRPr="00AC4CF0">
        <w:t>As the first step of the simulations, internal pressure is applied on the inner surfaces of the pipe wall.</w:t>
      </w:r>
      <w:r w:rsidR="00CA3C50" w:rsidRPr="00AC4CF0">
        <w:t xml:space="preserve"> In the parametric </w:t>
      </w:r>
      <w:r w:rsidR="00CA3C50" w:rsidRPr="00AC4CF0">
        <w:lastRenderedPageBreak/>
        <w:t>studies of the effect of internal pressure, the pressure value is varied between 1.93 MPa and 7.72 MPa which correspond to 20% SMYS and 80% SMYS hoop stress respectively.</w:t>
      </w:r>
      <w:r w:rsidR="00CA1413" w:rsidRPr="00AC4CF0">
        <w:t xml:space="preserve"> In the next step of the simulations a displacement load of </w:t>
      </w:r>
      <w:r w:rsidR="00AA282A" w:rsidRPr="00AC4CF0">
        <w:t>298.99</w:t>
      </w:r>
      <w:r w:rsidR="00CA1413" w:rsidRPr="00AC4CF0">
        <w:t xml:space="preserve"> mm is applied to the loading pin in x-direction ca</w:t>
      </w:r>
      <w:r w:rsidR="00AA282A" w:rsidRPr="00AC4CF0">
        <w:t>u</w:t>
      </w:r>
      <w:r w:rsidR="00CA1413" w:rsidRPr="00AC4CF0">
        <w:t xml:space="preserve">sing the closing mode bending stresses and increasing the initial curvature of the cold bend. </w:t>
      </w:r>
      <w:r w:rsidR="00CA3C50" w:rsidRPr="00AC4CF0">
        <w:t xml:space="preserve"> </w:t>
      </w:r>
      <w:r w:rsidRPr="00AC4CF0">
        <w:t xml:space="preserve"> </w:t>
      </w:r>
    </w:p>
    <w:p w:rsidR="00540A16" w:rsidRPr="00AC4CF0" w:rsidRDefault="00540A16" w:rsidP="0062162C">
      <w:pPr>
        <w:ind w:firstLine="357"/>
      </w:pPr>
    </w:p>
    <w:p w:rsidR="00540A16" w:rsidRPr="00AC4CF0" w:rsidRDefault="00540A16" w:rsidP="00540A16">
      <w:pPr>
        <w:rPr>
          <w:rFonts w:ascii="Arial" w:hAnsi="Arial" w:cs="Arial"/>
          <w:b/>
        </w:rPr>
      </w:pPr>
      <w:r w:rsidRPr="00AC4CF0">
        <w:rPr>
          <w:rFonts w:ascii="Arial" w:hAnsi="Arial" w:cs="Arial"/>
          <w:b/>
        </w:rPr>
        <w:t>2.1 MATERIAL MODEL</w:t>
      </w:r>
    </w:p>
    <w:p w:rsidR="00540A16" w:rsidRPr="00AC4CF0" w:rsidRDefault="00540A16" w:rsidP="00540A16">
      <w:pPr>
        <w:rPr>
          <w:rFonts w:ascii="Arial" w:hAnsi="Arial" w:cs="Arial"/>
          <w:b/>
        </w:rPr>
      </w:pPr>
    </w:p>
    <w:p w:rsidR="00B05279" w:rsidRDefault="00540A16" w:rsidP="00540A16">
      <w:pPr>
        <w:rPr>
          <w:rFonts w:cs="Arial"/>
          <w:color w:val="222222"/>
          <w:shd w:val="clear" w:color="auto" w:fill="FFFFFF"/>
        </w:rPr>
      </w:pPr>
      <w:r w:rsidRPr="00AC4CF0">
        <w:t xml:space="preserve">The </w:t>
      </w:r>
      <w:r w:rsidR="00A819CB">
        <w:t xml:space="preserve">non-linear </w:t>
      </w:r>
      <w:r w:rsidRPr="00AC4CF0">
        <w:t xml:space="preserve">stress/strain response </w:t>
      </w:r>
      <w:r w:rsidR="00A819CB">
        <w:t xml:space="preserve">in the plastic regime </w:t>
      </w:r>
      <w:r w:rsidRPr="00AC4CF0">
        <w:t xml:space="preserve">of the pipe base metal is </w:t>
      </w:r>
      <w:r w:rsidR="00A819CB">
        <w:t>adopted</w:t>
      </w:r>
      <w:r w:rsidR="00A819CB" w:rsidRPr="00AC4CF0">
        <w:t xml:space="preserve"> </w:t>
      </w:r>
      <w:r w:rsidR="00A819CB">
        <w:t>according to</w:t>
      </w:r>
      <w:r w:rsidRPr="00AC4CF0">
        <w:t xml:space="preserve"> </w:t>
      </w:r>
      <w:r w:rsidR="00A819CB">
        <w:t xml:space="preserve">the </w:t>
      </w:r>
      <w:r w:rsidRPr="00AC4CF0">
        <w:t xml:space="preserve">Ramberg - Osgood </w:t>
      </w:r>
      <w:r w:rsidR="00A819CB">
        <w:t xml:space="preserve">model </w:t>
      </w:r>
      <w:r w:rsidRPr="00AC4CF0">
        <w:t>as per CSA Z662-11 (</w:t>
      </w:r>
      <w:r w:rsidRPr="00AC4CF0">
        <w:rPr>
          <w:rFonts w:cs="Arial"/>
          <w:color w:val="222222"/>
          <w:shd w:val="clear" w:color="auto" w:fill="FFFFFF"/>
        </w:rPr>
        <w:t>Clause C.5.7.1.3</w:t>
      </w:r>
      <w:proofErr w:type="gramStart"/>
      <w:r w:rsidRPr="00AC4CF0">
        <w:rPr>
          <w:rFonts w:cs="Arial"/>
          <w:color w:val="222222"/>
          <w:shd w:val="clear" w:color="auto" w:fill="FFFFFF"/>
        </w:rPr>
        <w:t>)</w:t>
      </w:r>
      <w:proofErr w:type="gramEnd"/>
      <w:r w:rsidR="000B298C">
        <w:fldChar w:fldCharType="begin"/>
      </w:r>
      <w:r w:rsidR="000B298C">
        <w:instrText xml:space="preserve"> REF csa \h  \* MERGEFORMAT </w:instrText>
      </w:r>
      <w:r w:rsidR="000B298C">
        <w:fldChar w:fldCharType="separate"/>
      </w:r>
      <w:r w:rsidR="00E5168C" w:rsidRPr="00AC4CF0">
        <w:t>[7]</w:t>
      </w:r>
      <w:r w:rsidR="000B298C">
        <w:fldChar w:fldCharType="end"/>
      </w:r>
      <w:r w:rsidRPr="00AC4CF0">
        <w:rPr>
          <w:rFonts w:cs="Arial"/>
          <w:color w:val="222222"/>
          <w:shd w:val="clear" w:color="auto" w:fill="FFFFFF"/>
        </w:rPr>
        <w:t xml:space="preserve">. </w:t>
      </w:r>
      <w:r w:rsidR="00A819CB">
        <w:rPr>
          <w:rFonts w:cs="Arial"/>
          <w:color w:val="222222"/>
          <w:shd w:val="clear" w:color="auto" w:fill="FFFFFF"/>
        </w:rPr>
        <w:t xml:space="preserve">The SMYS and the </w:t>
      </w:r>
      <w:r w:rsidR="00B05279">
        <w:rPr>
          <w:rFonts w:cs="Arial"/>
          <w:color w:val="222222"/>
          <w:shd w:val="clear" w:color="auto" w:fill="FFFFFF"/>
        </w:rPr>
        <w:t>Ultimate</w:t>
      </w:r>
      <w:r w:rsidR="00A819CB">
        <w:rPr>
          <w:rFonts w:cs="Arial"/>
          <w:color w:val="222222"/>
          <w:shd w:val="clear" w:color="auto" w:fill="FFFFFF"/>
        </w:rPr>
        <w:t xml:space="preserve"> </w:t>
      </w:r>
      <w:r w:rsidR="00B05279">
        <w:rPr>
          <w:rFonts w:cs="Arial"/>
          <w:color w:val="222222"/>
          <w:shd w:val="clear" w:color="auto" w:fill="FFFFFF"/>
        </w:rPr>
        <w:t>S</w:t>
      </w:r>
      <w:r w:rsidR="00A819CB">
        <w:rPr>
          <w:rFonts w:cs="Arial"/>
          <w:color w:val="222222"/>
          <w:shd w:val="clear" w:color="auto" w:fill="FFFFFF"/>
        </w:rPr>
        <w:t xml:space="preserve">trengths of </w:t>
      </w:r>
      <w:r w:rsidR="00B05279">
        <w:rPr>
          <w:rFonts w:cs="Arial"/>
          <w:color w:val="222222"/>
          <w:shd w:val="clear" w:color="auto" w:fill="FFFFFF"/>
        </w:rPr>
        <w:t xml:space="preserve">the different grades of steel are selected according to the API 5L specifications (Table 2). </w:t>
      </w:r>
    </w:p>
    <w:p w:rsidR="00B05279" w:rsidRDefault="00B05279" w:rsidP="00540A16">
      <w:pPr>
        <w:rPr>
          <w:rFonts w:cs="Arial"/>
          <w:color w:val="222222"/>
          <w:shd w:val="clear" w:color="auto" w:fill="FFFFFF"/>
        </w:rPr>
      </w:pPr>
    </w:p>
    <w:p w:rsidR="00B05279" w:rsidRPr="00AC4CF0" w:rsidRDefault="00B05279" w:rsidP="00B05279">
      <w:pPr>
        <w:pStyle w:val="Caption"/>
        <w:keepNext/>
        <w:jc w:val="center"/>
        <w:rPr>
          <w:rFonts w:ascii="Times New Roman" w:hAnsi="Times New Roman" w:cs="Times New Roman"/>
        </w:rPr>
      </w:pPr>
      <w:r w:rsidRPr="00AC4CF0">
        <w:rPr>
          <w:rFonts w:ascii="Times New Roman" w:hAnsi="Times New Roman" w:cs="Times New Roman"/>
        </w:rPr>
        <w:t xml:space="preserve">Table </w:t>
      </w:r>
      <w:r>
        <w:rPr>
          <w:rFonts w:ascii="Times New Roman" w:hAnsi="Times New Roman" w:cs="Times New Roman"/>
        </w:rPr>
        <w:t>2</w:t>
      </w:r>
      <w:r w:rsidRPr="00AC4CF0">
        <w:rPr>
          <w:rFonts w:ascii="Times New Roman" w:hAnsi="Times New Roman" w:cs="Times New Roman"/>
        </w:rPr>
        <w:t xml:space="preserve">: </w:t>
      </w:r>
      <w:r w:rsidR="005053D1">
        <w:rPr>
          <w:rFonts w:ascii="Times New Roman" w:hAnsi="Times New Roman" w:cs="Times New Roman"/>
        </w:rPr>
        <w:t>Material Specifications according to API 5L</w:t>
      </w:r>
    </w:p>
    <w:tbl>
      <w:tblPr>
        <w:tblW w:w="4840" w:type="dxa"/>
        <w:tblInd w:w="100" w:type="dxa"/>
        <w:tblLook w:val="04A0" w:firstRow="1" w:lastRow="0" w:firstColumn="1" w:lastColumn="0" w:noHBand="0" w:noVBand="1"/>
      </w:tblPr>
      <w:tblGrid>
        <w:gridCol w:w="960"/>
        <w:gridCol w:w="740"/>
        <w:gridCol w:w="1180"/>
        <w:gridCol w:w="755"/>
        <w:gridCol w:w="1205"/>
      </w:tblGrid>
      <w:tr w:rsidR="005053D1" w:rsidRPr="00CC34DA" w:rsidTr="000B298C">
        <w:trPr>
          <w:trHeight w:val="227"/>
        </w:trPr>
        <w:tc>
          <w:tcPr>
            <w:tcW w:w="960" w:type="dxa"/>
            <w:tcBorders>
              <w:top w:val="single" w:sz="12" w:space="0" w:color="auto"/>
              <w:left w:val="nil"/>
              <w:bottom w:val="single" w:sz="12" w:space="0" w:color="auto"/>
              <w:right w:val="nil"/>
            </w:tcBorders>
            <w:shd w:val="clear" w:color="auto" w:fill="auto"/>
            <w:noWrap/>
            <w:vAlign w:val="center"/>
            <w:hideMark/>
          </w:tcPr>
          <w:p w:rsidR="005053D1" w:rsidRPr="00CC34DA" w:rsidRDefault="005053D1" w:rsidP="000B298C">
            <w:pPr>
              <w:jc w:val="center"/>
              <w:rPr>
                <w:b/>
                <w:bCs/>
                <w:color w:val="000000"/>
                <w:lang w:eastAsia="en-CA"/>
              </w:rPr>
            </w:pPr>
            <w:r w:rsidRPr="00CC34DA">
              <w:rPr>
                <w:b/>
                <w:bCs/>
                <w:color w:val="000000"/>
                <w:lang w:eastAsia="en-CA"/>
              </w:rPr>
              <w:t>Grade</w:t>
            </w:r>
          </w:p>
        </w:tc>
        <w:tc>
          <w:tcPr>
            <w:tcW w:w="1920" w:type="dxa"/>
            <w:gridSpan w:val="2"/>
            <w:tcBorders>
              <w:top w:val="single" w:sz="12" w:space="0" w:color="auto"/>
              <w:left w:val="nil"/>
              <w:bottom w:val="single" w:sz="12" w:space="0" w:color="auto"/>
              <w:right w:val="nil"/>
            </w:tcBorders>
            <w:shd w:val="clear" w:color="auto" w:fill="auto"/>
            <w:noWrap/>
            <w:vAlign w:val="center"/>
            <w:hideMark/>
          </w:tcPr>
          <w:p w:rsidR="005053D1" w:rsidRPr="00CC34DA" w:rsidRDefault="005053D1" w:rsidP="000B298C">
            <w:pPr>
              <w:jc w:val="center"/>
              <w:rPr>
                <w:b/>
                <w:bCs/>
                <w:color w:val="000000"/>
                <w:lang w:eastAsia="en-CA"/>
              </w:rPr>
            </w:pPr>
            <w:r w:rsidRPr="00CC34DA">
              <w:rPr>
                <w:b/>
                <w:bCs/>
                <w:color w:val="000000"/>
                <w:lang w:eastAsia="en-CA"/>
              </w:rPr>
              <w:t>SMYS</w:t>
            </w:r>
          </w:p>
        </w:tc>
        <w:tc>
          <w:tcPr>
            <w:tcW w:w="1960" w:type="dxa"/>
            <w:gridSpan w:val="2"/>
            <w:tcBorders>
              <w:top w:val="single" w:sz="12" w:space="0" w:color="auto"/>
              <w:left w:val="nil"/>
              <w:bottom w:val="single" w:sz="12" w:space="0" w:color="auto"/>
              <w:right w:val="nil"/>
            </w:tcBorders>
            <w:shd w:val="clear" w:color="auto" w:fill="auto"/>
            <w:noWrap/>
            <w:vAlign w:val="center"/>
            <w:hideMark/>
          </w:tcPr>
          <w:p w:rsidR="005053D1" w:rsidRPr="00CC34DA" w:rsidRDefault="005053D1" w:rsidP="000B298C">
            <w:pPr>
              <w:jc w:val="center"/>
              <w:rPr>
                <w:b/>
                <w:bCs/>
                <w:color w:val="000000"/>
                <w:lang w:eastAsia="en-CA"/>
              </w:rPr>
            </w:pPr>
            <w:r w:rsidRPr="00CC34DA">
              <w:rPr>
                <w:b/>
                <w:bCs/>
                <w:color w:val="000000"/>
                <w:lang w:eastAsia="en-CA"/>
              </w:rPr>
              <w:t>Tensile Strength</w:t>
            </w:r>
          </w:p>
        </w:tc>
      </w:tr>
      <w:tr w:rsidR="005053D1" w:rsidRPr="00CC34DA" w:rsidTr="000B298C">
        <w:trPr>
          <w:trHeight w:val="227"/>
        </w:trPr>
        <w:tc>
          <w:tcPr>
            <w:tcW w:w="960" w:type="dxa"/>
            <w:tcBorders>
              <w:top w:val="single" w:sz="12" w:space="0" w:color="auto"/>
              <w:left w:val="nil"/>
              <w:right w:val="nil"/>
            </w:tcBorders>
            <w:shd w:val="clear" w:color="auto" w:fill="auto"/>
            <w:noWrap/>
            <w:vAlign w:val="center"/>
            <w:hideMark/>
          </w:tcPr>
          <w:p w:rsidR="005053D1" w:rsidRPr="00CC34DA" w:rsidRDefault="005053D1" w:rsidP="000B298C">
            <w:pPr>
              <w:jc w:val="center"/>
              <w:rPr>
                <w:color w:val="000000"/>
                <w:lang w:eastAsia="en-CA"/>
              </w:rPr>
            </w:pPr>
          </w:p>
        </w:tc>
        <w:tc>
          <w:tcPr>
            <w:tcW w:w="740"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Ksi</w:t>
            </w:r>
          </w:p>
        </w:tc>
        <w:tc>
          <w:tcPr>
            <w:tcW w:w="1180"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Mpa</w:t>
            </w:r>
          </w:p>
        </w:tc>
        <w:tc>
          <w:tcPr>
            <w:tcW w:w="755"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Ksi</w:t>
            </w:r>
          </w:p>
        </w:tc>
        <w:tc>
          <w:tcPr>
            <w:tcW w:w="1205"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Mpa</w:t>
            </w:r>
          </w:p>
        </w:tc>
      </w:tr>
      <w:tr w:rsidR="005053D1" w:rsidRPr="00CC34DA" w:rsidTr="000B298C">
        <w:trPr>
          <w:trHeight w:val="227"/>
        </w:trPr>
        <w:tc>
          <w:tcPr>
            <w:tcW w:w="960" w:type="dxa"/>
            <w:tcBorders>
              <w:top w:val="nil"/>
              <w:left w:val="nil"/>
              <w:bottom w:val="nil"/>
              <w:right w:val="single" w:sz="8"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X 60</w:t>
            </w:r>
          </w:p>
        </w:tc>
        <w:tc>
          <w:tcPr>
            <w:tcW w:w="740" w:type="dxa"/>
            <w:tcBorders>
              <w:top w:val="single" w:sz="8" w:space="0" w:color="auto"/>
              <w:left w:val="single" w:sz="8" w:space="0" w:color="auto"/>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60</w:t>
            </w:r>
          </w:p>
        </w:tc>
        <w:tc>
          <w:tcPr>
            <w:tcW w:w="1180" w:type="dxa"/>
            <w:tcBorders>
              <w:top w:val="single" w:sz="8" w:space="0" w:color="auto"/>
              <w:left w:val="nil"/>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415</w:t>
            </w:r>
          </w:p>
        </w:tc>
        <w:tc>
          <w:tcPr>
            <w:tcW w:w="755" w:type="dxa"/>
            <w:tcBorders>
              <w:top w:val="single" w:sz="8" w:space="0" w:color="auto"/>
              <w:left w:val="nil"/>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75</w:t>
            </w:r>
          </w:p>
        </w:tc>
        <w:tc>
          <w:tcPr>
            <w:tcW w:w="1205" w:type="dxa"/>
            <w:tcBorders>
              <w:top w:val="single" w:sz="8" w:space="0" w:color="auto"/>
              <w:left w:val="nil"/>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520</w:t>
            </w:r>
          </w:p>
        </w:tc>
      </w:tr>
      <w:tr w:rsidR="005053D1" w:rsidRPr="00CC34DA" w:rsidTr="000B298C">
        <w:trPr>
          <w:trHeight w:val="227"/>
        </w:trPr>
        <w:tc>
          <w:tcPr>
            <w:tcW w:w="960" w:type="dxa"/>
            <w:tcBorders>
              <w:top w:val="nil"/>
              <w:left w:val="nil"/>
              <w:right w:val="single" w:sz="8"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X 65</w:t>
            </w:r>
          </w:p>
        </w:tc>
        <w:tc>
          <w:tcPr>
            <w:tcW w:w="740" w:type="dxa"/>
            <w:tcBorders>
              <w:top w:val="nil"/>
              <w:left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65</w:t>
            </w:r>
          </w:p>
        </w:tc>
        <w:tc>
          <w:tcPr>
            <w:tcW w:w="1180" w:type="dxa"/>
            <w:tcBorders>
              <w:top w:val="nil"/>
              <w:left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450</w:t>
            </w:r>
          </w:p>
        </w:tc>
        <w:tc>
          <w:tcPr>
            <w:tcW w:w="755" w:type="dxa"/>
            <w:tcBorders>
              <w:top w:val="nil"/>
              <w:left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77</w:t>
            </w:r>
          </w:p>
        </w:tc>
        <w:tc>
          <w:tcPr>
            <w:tcW w:w="1205" w:type="dxa"/>
            <w:tcBorders>
              <w:top w:val="nil"/>
              <w:left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530</w:t>
            </w:r>
          </w:p>
        </w:tc>
      </w:tr>
      <w:tr w:rsidR="005053D1" w:rsidRPr="00CC34DA" w:rsidTr="000B298C">
        <w:trPr>
          <w:trHeight w:val="227"/>
        </w:trPr>
        <w:tc>
          <w:tcPr>
            <w:tcW w:w="960" w:type="dxa"/>
            <w:tcBorders>
              <w:top w:val="nil"/>
              <w:left w:val="nil"/>
              <w:bottom w:val="single" w:sz="12" w:space="0" w:color="auto"/>
              <w:right w:val="single" w:sz="8"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X 80</w:t>
            </w:r>
          </w:p>
        </w:tc>
        <w:tc>
          <w:tcPr>
            <w:tcW w:w="740" w:type="dxa"/>
            <w:tcBorders>
              <w:top w:val="nil"/>
              <w:left w:val="single" w:sz="8" w:space="0" w:color="auto"/>
              <w:bottom w:val="single" w:sz="12"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80</w:t>
            </w:r>
          </w:p>
        </w:tc>
        <w:tc>
          <w:tcPr>
            <w:tcW w:w="1180" w:type="dxa"/>
            <w:tcBorders>
              <w:top w:val="nil"/>
              <w:bottom w:val="single" w:sz="12"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555</w:t>
            </w:r>
          </w:p>
        </w:tc>
        <w:tc>
          <w:tcPr>
            <w:tcW w:w="755" w:type="dxa"/>
            <w:tcBorders>
              <w:top w:val="nil"/>
              <w:bottom w:val="single" w:sz="12"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90</w:t>
            </w:r>
          </w:p>
        </w:tc>
        <w:tc>
          <w:tcPr>
            <w:tcW w:w="1205" w:type="dxa"/>
            <w:tcBorders>
              <w:top w:val="nil"/>
              <w:bottom w:val="single" w:sz="12"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625</w:t>
            </w:r>
          </w:p>
        </w:tc>
      </w:tr>
    </w:tbl>
    <w:p w:rsidR="00B05279" w:rsidRDefault="00B05279" w:rsidP="00540A16">
      <w:pPr>
        <w:rPr>
          <w:rFonts w:cs="Arial"/>
          <w:color w:val="222222"/>
          <w:shd w:val="clear" w:color="auto" w:fill="FFFFFF"/>
        </w:rPr>
      </w:pPr>
    </w:p>
    <w:p w:rsidR="00540A16" w:rsidRPr="005053D1" w:rsidRDefault="00E5168C" w:rsidP="00540A16">
      <w:pPr>
        <w:rPr>
          <w:rFonts w:ascii="Arial" w:hAnsi="Arial" w:cs="Arial"/>
          <w:b/>
        </w:rPr>
      </w:pPr>
      <w:r w:rsidRPr="005053D1">
        <w:t>F</w:t>
      </w:r>
      <w:r w:rsidR="00F06128">
        <w:t>ro</w:t>
      </w:r>
      <w:r w:rsidRPr="005053D1">
        <w:t xml:space="preserve">m the true stress and strain values, appropriate yield stress and equivalent plastic strain values </w:t>
      </w:r>
      <w:r w:rsidR="00897B9C">
        <w:t xml:space="preserve">are calculated and input into the FEA model. </w:t>
      </w:r>
      <w:r w:rsidR="00F41860">
        <w:t>The material models are first tested on a single plane stress shell element, and are accepted upon observing good agreement between the FEA response and the original Ramberg-Osgood model.</w:t>
      </w:r>
      <w:r w:rsidR="00540A16" w:rsidRPr="005053D1">
        <w:rPr>
          <w:rFonts w:ascii="Arial" w:hAnsi="Arial" w:cs="Arial"/>
          <w:b/>
        </w:rPr>
        <w:t xml:space="preserve"> </w:t>
      </w:r>
    </w:p>
    <w:p w:rsidR="00540A16" w:rsidRPr="00AC4CF0" w:rsidRDefault="00540A16" w:rsidP="0062162C">
      <w:pPr>
        <w:ind w:firstLine="357"/>
      </w:pPr>
    </w:p>
    <w:p w:rsidR="00E5168C" w:rsidRPr="00AC4CF0" w:rsidRDefault="00E5168C" w:rsidP="00E5168C">
      <w:pPr>
        <w:keepNext/>
        <w:ind w:firstLine="357"/>
        <w:jc w:val="center"/>
      </w:pPr>
      <w:r w:rsidRPr="00AC4CF0">
        <w:rPr>
          <w:noProof/>
          <w:lang w:eastAsia="en-CA"/>
        </w:rPr>
        <w:drawing>
          <wp:inline distT="0" distB="0" distL="0" distR="0" wp14:anchorId="7620E97F" wp14:editId="67AA992E">
            <wp:extent cx="3006000" cy="2329200"/>
            <wp:effectExtent l="0" t="0" r="4445"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6000" cy="2329200"/>
                    </a:xfrm>
                    <a:prstGeom prst="rect">
                      <a:avLst/>
                    </a:prstGeom>
                    <a:noFill/>
                  </pic:spPr>
                </pic:pic>
              </a:graphicData>
            </a:graphic>
          </wp:inline>
        </w:drawing>
      </w:r>
    </w:p>
    <w:p w:rsidR="001B1492" w:rsidRPr="00AC4CF0" w:rsidRDefault="00E5168C" w:rsidP="00E5168C">
      <w:pPr>
        <w:pStyle w:val="Caption"/>
        <w:jc w:val="center"/>
        <w:rPr>
          <w:rFonts w:ascii="Times New Roman" w:hAnsi="Times New Roman" w:cs="Times New Roman"/>
        </w:rPr>
      </w:pPr>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Pr="00AC4CF0">
        <w:rPr>
          <w:rFonts w:ascii="Times New Roman" w:hAnsi="Times New Roman" w:cs="Times New Roman"/>
          <w:noProof/>
        </w:rPr>
        <w:t>5</w:t>
      </w:r>
      <w:r w:rsidR="00897B9C" w:rsidRPr="00AC4CF0">
        <w:rPr>
          <w:rFonts w:ascii="Times New Roman" w:hAnsi="Times New Roman" w:cs="Times New Roman"/>
        </w:rPr>
        <w:fldChar w:fldCharType="end"/>
      </w:r>
      <w:r w:rsidRPr="00AC4CF0">
        <w:rPr>
          <w:rFonts w:ascii="Times New Roman" w:hAnsi="Times New Roman" w:cs="Times New Roman"/>
        </w:rPr>
        <w:t>: Ramberg - Osgood material model for X60, X65 and X80</w:t>
      </w:r>
    </w:p>
    <w:p w:rsidR="001B1492" w:rsidRPr="00AC4CF0" w:rsidRDefault="00540A16" w:rsidP="001B1492">
      <w:pPr>
        <w:rPr>
          <w:rFonts w:ascii="Arial" w:hAnsi="Arial" w:cs="Arial"/>
          <w:b/>
        </w:rPr>
      </w:pPr>
      <w:r w:rsidRPr="00AC4CF0">
        <w:rPr>
          <w:rFonts w:ascii="Arial" w:hAnsi="Arial" w:cs="Arial"/>
          <w:b/>
        </w:rPr>
        <w:t>2.2</w:t>
      </w:r>
      <w:r w:rsidR="001B1492" w:rsidRPr="00AC4CF0">
        <w:rPr>
          <w:rFonts w:ascii="Arial" w:hAnsi="Arial" w:cs="Arial"/>
          <w:b/>
        </w:rPr>
        <w:t xml:space="preserve"> MODELLING THE PIPE CURVATURE</w:t>
      </w:r>
    </w:p>
    <w:p w:rsidR="001B1492" w:rsidRPr="00AC4CF0" w:rsidRDefault="001B1492" w:rsidP="0062162C">
      <w:pPr>
        <w:ind w:firstLine="357"/>
      </w:pPr>
    </w:p>
    <w:p w:rsidR="008559AE" w:rsidRPr="00AC4CF0" w:rsidRDefault="001B1492" w:rsidP="001B1492">
      <w:pPr>
        <w:ind w:firstLine="357"/>
        <w:rPr>
          <w:rFonts w:ascii="Garamond" w:hAnsi="Garamond"/>
        </w:rPr>
      </w:pPr>
      <w:r w:rsidRPr="00AC4CF0">
        <w:t xml:space="preserve">In the current work the variable of applied displacement is replaced with the cold bend curvature in the visualization of all parameters which show a variation with respect to </w:t>
      </w:r>
      <w:r w:rsidRPr="00AC4CF0">
        <w:lastRenderedPageBreak/>
        <w:t>displacement. The motivation for that is to generalize the reaction force and equivalent plastic s</w:t>
      </w:r>
      <w:r w:rsidR="008559AE" w:rsidRPr="00AC4CF0">
        <w:t xml:space="preserve">train variations obtained for a </w:t>
      </w:r>
      <w:r w:rsidRPr="00AC4CF0">
        <w:t>particular pipe geometry to all possible geometric configurations.</w:t>
      </w:r>
      <w:r w:rsidRPr="00AC4CF0">
        <w:rPr>
          <w:rFonts w:ascii="Garamond" w:hAnsi="Garamond"/>
        </w:rPr>
        <w:t xml:space="preserve"> </w:t>
      </w:r>
    </w:p>
    <w:p w:rsidR="001B1492" w:rsidRDefault="001B1492" w:rsidP="001B1492">
      <w:pPr>
        <w:ind w:firstLine="357"/>
        <w:rPr>
          <w:lang w:eastAsia="zh-CN" w:bidi="he-IL"/>
        </w:rPr>
      </w:pPr>
      <w:r w:rsidRPr="00AC4CF0">
        <w:t>The curvature of the cold bend is calculated based on the assumption that as the displacement of the loading pin (</w:t>
      </w:r>
      <m:oMath>
        <m:r>
          <w:rPr>
            <w:rFonts w:ascii="Cambria Math" w:hAnsi="Cambria Math"/>
          </w:rPr>
          <m:t>u</m:t>
        </m:r>
      </m:oMath>
      <w:r w:rsidRPr="00AC4CF0">
        <w:t xml:space="preserve">) is applied, the cold bend deforms into a circular arc with a radius of </w:t>
      </w:r>
      <w:proofErr w:type="gramStart"/>
      <w:r w:rsidR="008559AE" w:rsidRPr="00AC4CF0">
        <w:t>curvature</w:t>
      </w:r>
      <w:ins w:id="72" w:author="Celal" w:date="2014-05-17T18:47:00Z">
        <w:r w:rsidR="00E52E2E">
          <w:t xml:space="preserve"> </w:t>
        </w:r>
      </w:ins>
      <w:proofErr w:type="gramEnd"/>
      <m:oMath>
        <m:d>
          <m:dPr>
            <m:ctrlPr>
              <w:rPr>
                <w:rFonts w:ascii="Cambria Math" w:hAnsi="Cambria Math"/>
                <w:i/>
              </w:rPr>
            </m:ctrlPr>
          </m:dPr>
          <m:e>
            <m:r>
              <w:rPr>
                <w:rFonts w:ascii="Cambria Math" w:hAnsi="Cambria Math"/>
              </w:rPr>
              <m:t>R</m:t>
            </m:r>
          </m:e>
        </m:d>
      </m:oMath>
      <w:r w:rsidRPr="00AC4CF0">
        <w:t xml:space="preserve">. </w:t>
      </w:r>
      <w:ins w:id="73" w:author="Celal" w:date="2014-05-17T18:44:00Z">
        <w:r w:rsidR="00E52E2E">
          <w:t xml:space="preserve">Although in practice cold field bends do not have </w:t>
        </w:r>
      </w:ins>
      <w:ins w:id="74" w:author="Celal" w:date="2014-05-17T18:45:00Z">
        <w:r w:rsidR="00E52E2E">
          <w:t>perfect</w:t>
        </w:r>
      </w:ins>
      <w:ins w:id="75" w:author="Celal" w:date="2014-05-17T18:44:00Z">
        <w:r w:rsidR="00E52E2E">
          <w:t xml:space="preserve"> </w:t>
        </w:r>
      </w:ins>
      <w:ins w:id="76" w:author="Celal" w:date="2014-05-17T18:45:00Z">
        <w:r w:rsidR="00F56818">
          <w:t>curvature because of being pr</w:t>
        </w:r>
      </w:ins>
      <w:ins w:id="77" w:author="Celal" w:date="2014-05-17T18:48:00Z">
        <w:r w:rsidR="00F56818">
          <w:t>o</w:t>
        </w:r>
      </w:ins>
      <w:ins w:id="78" w:author="Celal" w:date="2014-05-17T18:45:00Z">
        <w:r w:rsidR="00E52E2E">
          <w:t>gressively kink</w:t>
        </w:r>
      </w:ins>
      <w:ins w:id="79" w:author="Celal" w:date="2014-05-17T18:46:00Z">
        <w:r w:rsidR="00E52E2E">
          <w:t>ed</w:t>
        </w:r>
      </w:ins>
      <w:ins w:id="80" w:author="Celal" w:date="2014-05-17T18:45:00Z">
        <w:r w:rsidR="00E52E2E">
          <w:t xml:space="preserve">, this assumption allows us to </w:t>
        </w:r>
      </w:ins>
      <w:ins w:id="81" w:author="Celal" w:date="2014-05-17T18:46:00Z">
        <w:r w:rsidR="00E52E2E">
          <w:t>approximate the overall curvature</w:t>
        </w:r>
      </w:ins>
      <w:ins w:id="82" w:author="Celal" w:date="2014-05-17T18:47:00Z">
        <w:r w:rsidR="00E52E2E">
          <w:t xml:space="preserve"> of the cold bend.</w:t>
        </w:r>
      </w:ins>
      <w:ins w:id="83" w:author="Celal" w:date="2014-05-17T18:46:00Z">
        <w:r w:rsidR="00E52E2E">
          <w:t xml:space="preserve"> </w:t>
        </w:r>
      </w:ins>
      <w:r w:rsidRPr="00AC4CF0">
        <w:t xml:space="preserve">The nonlinear relationship between </w:t>
      </w:r>
      <m:oMath>
        <m:r>
          <w:rPr>
            <w:rFonts w:ascii="Cambria Math" w:hAnsi="Cambria Math"/>
          </w:rPr>
          <m:t>u</m:t>
        </m:r>
      </m:oMath>
      <w:r w:rsidRPr="00AC4CF0">
        <w:t xml:space="preserve"> and </w:t>
      </w:r>
      <m:oMath>
        <m:r>
          <w:rPr>
            <w:rFonts w:ascii="Cambria Math" w:hAnsi="Cambria Math"/>
          </w:rPr>
          <m:t>R</m:t>
        </m:r>
      </m:oMath>
      <w:r w:rsidRPr="00AC4CF0">
        <w:t xml:space="preserve"> is a function of the total length of the cold bend (</w:t>
      </w:r>
      <m:oMath>
        <m:r>
          <w:rPr>
            <w:rFonts w:ascii="Cambria Math" w:hAnsi="Cambria Math"/>
          </w:rPr>
          <m:t>L</m:t>
        </m:r>
      </m:oMath>
      <w:r w:rsidRPr="00AC4CF0">
        <w:t>), the bend angle (</w:t>
      </w:r>
      <m:oMath>
        <m:r>
          <w:rPr>
            <w:rFonts w:ascii="Cambria Math" w:hAnsi="Cambria Math"/>
          </w:rPr>
          <m:t>θ=</m:t>
        </m:r>
        <m:f>
          <m:fPr>
            <m:ctrlPr>
              <w:rPr>
                <w:rFonts w:ascii="Cambria Math" w:hAnsi="Cambria Math"/>
                <w:i/>
              </w:rPr>
            </m:ctrlPr>
          </m:fPr>
          <m:num>
            <m:r>
              <w:rPr>
                <w:rFonts w:ascii="Cambria Math" w:hAnsi="Cambria Math"/>
              </w:rPr>
              <m:t>L</m:t>
            </m:r>
          </m:num>
          <m:den>
            <m:r>
              <w:rPr>
                <w:rFonts w:ascii="Cambria Math" w:hAnsi="Cambria Math"/>
              </w:rPr>
              <m:t>2R</m:t>
            </m:r>
          </m:den>
        </m:f>
      </m:oMath>
      <w:r w:rsidRPr="00AC4CF0">
        <w:t>) and the initial horizontal length of the cold bend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C4CF0">
        <w:t>) as follows</w:t>
      </w:r>
      <w:r w:rsidRPr="00AC4CF0">
        <w:rPr>
          <w:lang w:eastAsia="zh-CN" w:bidi="he-I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50"/>
      </w:tblGrid>
      <w:tr w:rsidR="000C7AB9" w:rsidTr="007F5028">
        <w:trPr>
          <w:trHeight w:val="430"/>
        </w:trPr>
        <w:tc>
          <w:tcPr>
            <w:tcW w:w="4907" w:type="dxa"/>
            <w:vAlign w:val="center"/>
          </w:tcPr>
          <w:p w:rsidR="000C7AB9" w:rsidRDefault="000C7AB9" w:rsidP="000C7AB9">
            <w:pPr>
              <w:rPr>
                <w:lang w:eastAsia="zh-CN" w:bidi="he-IL"/>
              </w:rPr>
            </w:pPr>
            <m:oMathPara>
              <m:oMath>
                <m:r>
                  <w:rPr>
                    <w:rFonts w:ascii="Cambria Math" w:hAnsi="Cambria Math"/>
                    <w:sz w:val="18"/>
                    <w:szCs w:val="18"/>
                    <w:lang w:eastAsia="zh-CN" w:bidi="he-IL"/>
                  </w:rPr>
                  <m:t>2⋅R⋅</m:t>
                </m:r>
                <m:func>
                  <m:funcPr>
                    <m:ctrlPr>
                      <w:rPr>
                        <w:rFonts w:ascii="Cambria Math" w:hAnsi="Cambria Math"/>
                        <w:i/>
                        <w:sz w:val="18"/>
                        <w:szCs w:val="18"/>
                        <w:lang w:eastAsia="zh-CN" w:bidi="he-IL"/>
                      </w:rPr>
                    </m:ctrlPr>
                  </m:funcPr>
                  <m:fName>
                    <m:r>
                      <m:rPr>
                        <m:sty m:val="p"/>
                      </m:rPr>
                      <w:rPr>
                        <w:rFonts w:ascii="Cambria Math" w:hAnsi="Cambria Math"/>
                        <w:sz w:val="18"/>
                        <w:szCs w:val="18"/>
                        <w:lang w:eastAsia="zh-CN" w:bidi="he-IL"/>
                      </w:rPr>
                      <m:t>sin</m:t>
                    </m:r>
                  </m:fName>
                  <m:e>
                    <m:d>
                      <m:dPr>
                        <m:ctrlPr>
                          <w:rPr>
                            <w:rFonts w:ascii="Cambria Math" w:hAnsi="Cambria Math"/>
                            <w:i/>
                            <w:sz w:val="18"/>
                            <w:szCs w:val="18"/>
                            <w:lang w:eastAsia="zh-CN" w:bidi="he-IL"/>
                          </w:rPr>
                        </m:ctrlPr>
                      </m:dPr>
                      <m:e>
                        <m:f>
                          <m:fPr>
                            <m:ctrlPr>
                              <w:rPr>
                                <w:rFonts w:ascii="Cambria Math" w:hAnsi="Cambria Math"/>
                                <w:i/>
                                <w:sz w:val="18"/>
                                <w:szCs w:val="18"/>
                                <w:lang w:eastAsia="zh-CN" w:bidi="he-IL"/>
                              </w:rPr>
                            </m:ctrlPr>
                          </m:fPr>
                          <m:num>
                            <m:r>
                              <w:rPr>
                                <w:rFonts w:ascii="Cambria Math" w:hAnsi="Cambria Math"/>
                                <w:sz w:val="18"/>
                                <w:szCs w:val="18"/>
                                <w:lang w:eastAsia="zh-CN" w:bidi="he-IL"/>
                              </w:rPr>
                              <m:t>L</m:t>
                            </m:r>
                          </m:num>
                          <m:den>
                            <m:r>
                              <w:rPr>
                                <w:rFonts w:ascii="Cambria Math" w:hAnsi="Cambria Math"/>
                                <w:sz w:val="18"/>
                                <w:szCs w:val="18"/>
                                <w:lang w:eastAsia="zh-CN" w:bidi="he-IL"/>
                              </w:rPr>
                              <m:t>2R</m:t>
                            </m:r>
                          </m:den>
                        </m:f>
                      </m:e>
                    </m:d>
                  </m:e>
                </m:func>
                <m:r>
                  <w:rPr>
                    <w:rFonts w:ascii="Cambria Math" w:hAnsi="Cambria Math"/>
                    <w:sz w:val="18"/>
                    <w:szCs w:val="18"/>
                    <w:lang w:eastAsia="zh-CN" w:bidi="he-IL"/>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sz w:val="18"/>
                    <w:szCs w:val="18"/>
                    <w:lang w:eastAsia="zh-CN" w:bidi="he-IL"/>
                  </w:rPr>
                  <m:t>-u</m:t>
                </m:r>
              </m:oMath>
            </m:oMathPara>
          </w:p>
        </w:tc>
        <w:tc>
          <w:tcPr>
            <w:tcW w:w="439" w:type="dxa"/>
            <w:vAlign w:val="center"/>
          </w:tcPr>
          <w:p w:rsidR="000C7AB9" w:rsidRPr="000C7AB9" w:rsidRDefault="000C7AB9" w:rsidP="000C7AB9">
            <w:pPr>
              <w:jc w:val="center"/>
              <w:rPr>
                <w:rFonts w:ascii="Times New Roman" w:hAnsi="Times New Roman" w:cs="Times New Roman"/>
                <w:lang w:eastAsia="zh-CN" w:bidi="he-IL"/>
              </w:rPr>
            </w:pPr>
            <w:r w:rsidRPr="000C7AB9">
              <w:rPr>
                <w:rFonts w:ascii="Times New Roman" w:hAnsi="Times New Roman" w:cs="Times New Roman"/>
                <w:lang w:eastAsia="zh-CN" w:bidi="he-IL"/>
              </w:rPr>
              <w:t>(1)</w:t>
            </w:r>
          </w:p>
        </w:tc>
      </w:tr>
    </w:tbl>
    <w:p w:rsidR="000C7AB9" w:rsidRPr="00AC4CF0" w:rsidRDefault="000C7AB9" w:rsidP="001B1492">
      <w:pPr>
        <w:ind w:firstLine="357"/>
        <w:rPr>
          <w:lang w:eastAsia="zh-CN" w:bidi="he-IL"/>
        </w:rPr>
      </w:pPr>
    </w:p>
    <w:p w:rsidR="001B1492" w:rsidRPr="00AC4CF0" w:rsidRDefault="001B1492" w:rsidP="001B1492">
      <w:pPr>
        <w:rPr>
          <w:lang w:eastAsia="zh-CN" w:bidi="he-IL"/>
        </w:rPr>
      </w:pPr>
      <w:r w:rsidRPr="00AC4CF0">
        <w:t>As the curvature of the cold bend (</w:t>
      </w:r>
      <m:oMath>
        <m:r>
          <w:rPr>
            <w:rFonts w:ascii="Cambria Math" w:hAnsi="Cambria Math"/>
            <w:lang w:eastAsia="zh-CN" w:bidi="he-IL"/>
          </w:rPr>
          <m:t>κ=</m:t>
        </m:r>
        <m:f>
          <m:fPr>
            <m:ctrlPr>
              <w:rPr>
                <w:rFonts w:ascii="Cambria Math" w:hAnsi="Cambria Math"/>
                <w:i/>
                <w:lang w:eastAsia="zh-CN" w:bidi="he-IL"/>
              </w:rPr>
            </m:ctrlPr>
          </m:fPr>
          <m:num>
            <m:r>
              <w:rPr>
                <w:rFonts w:ascii="Cambria Math" w:hAnsi="Cambria Math"/>
                <w:lang w:eastAsia="zh-CN" w:bidi="he-IL"/>
              </w:rPr>
              <m:t>1</m:t>
            </m:r>
          </m:num>
          <m:den>
            <m:r>
              <w:rPr>
                <w:rFonts w:ascii="Cambria Math" w:hAnsi="Cambria Math"/>
                <w:lang w:eastAsia="zh-CN" w:bidi="he-IL"/>
              </w:rPr>
              <m:t>R</m:t>
            </m:r>
          </m:den>
        </m:f>
      </m:oMath>
      <w:r w:rsidRPr="00AC4CF0">
        <w:t xml:space="preserve">) is a better measure for the cold bend deformation, for each </w:t>
      </w:r>
      <w:proofErr w:type="gramStart"/>
      <w:r w:rsidR="002F6F70" w:rsidRPr="00AC4CF0">
        <w:t xml:space="preserve">applied </w:t>
      </w:r>
      <w:proofErr w:type="gramEnd"/>
      <m:oMath>
        <m:r>
          <w:rPr>
            <w:rFonts w:ascii="Cambria Math" w:hAnsi="Cambria Math"/>
          </w:rPr>
          <m:t>u</m:t>
        </m:r>
      </m:oMath>
      <w:r w:rsidRPr="00AC4CF0">
        <w:t xml:space="preserve">, the corresponding </w:t>
      </w:r>
      <m:oMath>
        <m:r>
          <w:rPr>
            <w:rFonts w:ascii="Cambria Math" w:hAnsi="Cambria Math"/>
          </w:rPr>
          <m:t>R</m:t>
        </m:r>
      </m:oMath>
      <w:r w:rsidRPr="00AC4CF0">
        <w:t xml:space="preserve"> was obtained by numerically solving the above equation</w:t>
      </w:r>
      <w:r w:rsidRPr="00AC4CF0">
        <w:rPr>
          <w:lang w:eastAsia="zh-CN" w:bidi="he-IL"/>
        </w:rPr>
        <w:t xml:space="preserve">. For the derivation of the expression for </w:t>
      </w:r>
      <m:oMath>
        <m:r>
          <w:rPr>
            <w:rFonts w:ascii="Cambria Math" w:hAnsi="Cambria Math"/>
            <w:lang w:eastAsia="zh-CN" w:bidi="he-IL"/>
          </w:rPr>
          <m:t>κ</m:t>
        </m:r>
      </m:oMath>
      <w:r w:rsidRPr="00AC4CF0">
        <w:rPr>
          <w:lang w:eastAsia="zh-CN" w:bidi="he-IL"/>
        </w:rPr>
        <w:t xml:space="preserve"> the reader is referred to</w:t>
      </w:r>
      <w:r w:rsidR="007129B2" w:rsidRPr="00AC4CF0">
        <w:rPr>
          <w:lang w:eastAsia="zh-CN" w:bidi="he-IL"/>
        </w:rPr>
        <w:t xml:space="preserve"> </w:t>
      </w:r>
      <w:r w:rsidR="000B298C">
        <w:fldChar w:fldCharType="begin"/>
      </w:r>
      <w:r w:rsidR="000B298C">
        <w:instrText xml:space="preserve"> REF PRESSLEY \h  \* MERGEFORMAT </w:instrText>
      </w:r>
      <w:r w:rsidR="000B298C">
        <w:fldChar w:fldCharType="separate"/>
      </w:r>
      <w:r w:rsidR="007129B2" w:rsidRPr="00AC4CF0">
        <w:t>[</w:t>
      </w:r>
      <w:r w:rsidR="00F41860">
        <w:t>8</w:t>
      </w:r>
      <w:r w:rsidR="007129B2" w:rsidRPr="00AC4CF0">
        <w:t>]</w:t>
      </w:r>
      <w:r w:rsidR="000B298C">
        <w:fldChar w:fldCharType="end"/>
      </w:r>
      <w:r w:rsidRPr="00AC4CF0">
        <w:rPr>
          <w:lang w:eastAsia="zh-CN" w:bidi="he-IL"/>
        </w:rPr>
        <w:t xml:space="preserve">. The numerical algorithm makes use of the fact that the initial radius of curvature </w:t>
      </w:r>
      <m:oMath>
        <m:sSub>
          <m:sSubPr>
            <m:ctrlPr>
              <w:rPr>
                <w:rFonts w:ascii="Cambria Math" w:hAnsi="Cambria Math"/>
                <w:i/>
                <w:lang w:eastAsia="zh-CN" w:bidi="he-IL"/>
              </w:rPr>
            </m:ctrlPr>
          </m:sSubPr>
          <m:e>
            <m:r>
              <w:rPr>
                <w:rFonts w:ascii="Cambria Math" w:hAnsi="Cambria Math"/>
                <w:lang w:eastAsia="zh-CN" w:bidi="he-IL"/>
              </w:rPr>
              <m:t>R</m:t>
            </m:r>
          </m:e>
          <m:sub>
            <m:r>
              <w:rPr>
                <w:rFonts w:ascii="Cambria Math" w:hAnsi="Cambria Math"/>
                <w:lang w:eastAsia="zh-CN" w:bidi="he-IL"/>
              </w:rPr>
              <m:t>0</m:t>
            </m:r>
          </m:sub>
        </m:sSub>
      </m:oMath>
      <w:r w:rsidRPr="00AC4CF0">
        <w:rPr>
          <w:lang w:eastAsia="zh-CN" w:bidi="he-IL"/>
        </w:rPr>
        <w:t xml:space="preserve"> is known and that increasing </w:t>
      </w:r>
      <m:oMath>
        <m:r>
          <w:rPr>
            <w:rFonts w:ascii="Cambria Math" w:hAnsi="Cambria Math"/>
            <w:lang w:eastAsia="zh-CN" w:bidi="he-IL"/>
          </w:rPr>
          <m:t>u</m:t>
        </m:r>
      </m:oMath>
      <w:r w:rsidRPr="00AC4CF0">
        <w:rPr>
          <w:lang w:eastAsia="zh-CN" w:bidi="he-IL"/>
        </w:rPr>
        <w:t xml:space="preserve"> decreases </w:t>
      </w:r>
      <m:oMath>
        <m:r>
          <w:rPr>
            <w:rFonts w:ascii="Cambria Math" w:hAnsi="Cambria Math"/>
            <w:lang w:eastAsia="zh-CN" w:bidi="he-IL"/>
          </w:rPr>
          <m:t>R</m:t>
        </m:r>
      </m:oMath>
      <w:r w:rsidRPr="00AC4CF0">
        <w:rPr>
          <w:lang w:eastAsia="zh-CN" w:bidi="he-IL"/>
        </w:rPr>
        <w:t xml:space="preserve"> (</w:t>
      </w:r>
      <w:r w:rsidR="00897B9C" w:rsidRPr="00AC4CF0">
        <w:rPr>
          <w:lang w:eastAsia="zh-CN" w:bidi="he-IL"/>
        </w:rPr>
        <w:fldChar w:fldCharType="begin"/>
      </w:r>
      <w:r w:rsidR="00F41860" w:rsidRPr="00AC4CF0">
        <w:rPr>
          <w:lang w:eastAsia="zh-CN" w:bidi="he-IL"/>
        </w:rPr>
        <w:instrText xml:space="preserve"> REF _Ref380008887 \h  \* MERGEFORMAT </w:instrText>
      </w:r>
      <w:r w:rsidR="00897B9C" w:rsidRPr="00AC4CF0">
        <w:rPr>
          <w:lang w:eastAsia="zh-CN" w:bidi="he-IL"/>
        </w:rPr>
      </w:r>
      <w:r w:rsidR="00897B9C" w:rsidRPr="00AC4CF0">
        <w:rPr>
          <w:lang w:eastAsia="zh-CN" w:bidi="he-IL"/>
        </w:rPr>
        <w:fldChar w:fldCharType="separate"/>
      </w:r>
      <w:r w:rsidR="00F41860" w:rsidRPr="00AC4CF0">
        <w:t xml:space="preserve">Figure </w:t>
      </w:r>
      <w:r w:rsidR="00F41860">
        <w:rPr>
          <w:noProof/>
        </w:rPr>
        <w:t>6</w:t>
      </w:r>
      <w:r w:rsidR="00897B9C" w:rsidRPr="00AC4CF0">
        <w:rPr>
          <w:lang w:eastAsia="zh-CN" w:bidi="he-IL"/>
        </w:rPr>
        <w:fldChar w:fldCharType="end"/>
      </w:r>
      <w:r w:rsidRPr="00AC4CF0">
        <w:rPr>
          <w:lang w:eastAsia="zh-CN" w:bidi="he-IL"/>
        </w:rPr>
        <w:t xml:space="preserve">). The </w:t>
      </w:r>
      <w:r w:rsidR="00197F8D" w:rsidRPr="00AC4CF0">
        <w:rPr>
          <w:lang w:eastAsia="zh-CN" w:bidi="he-IL"/>
        </w:rPr>
        <w:t>nonlinear</w:t>
      </w:r>
      <w:r w:rsidRPr="00AC4CF0">
        <w:rPr>
          <w:lang w:eastAsia="zh-CN" w:bidi="he-IL"/>
        </w:rPr>
        <w:t xml:space="preserve"> relationship between the applied displacement </w:t>
      </w:r>
      <m:oMath>
        <m:r>
          <w:rPr>
            <w:rFonts w:ascii="Cambria Math" w:hAnsi="Cambria Math"/>
            <w:lang w:eastAsia="zh-CN" w:bidi="he-IL"/>
          </w:rPr>
          <m:t>u</m:t>
        </m:r>
      </m:oMath>
      <w:r w:rsidRPr="00AC4CF0">
        <w:rPr>
          <w:lang w:eastAsia="zh-CN" w:bidi="he-IL"/>
        </w:rPr>
        <w:t xml:space="preserve"> and the curvature of the pipe </w:t>
      </w:r>
      <m:oMath>
        <m:r>
          <w:rPr>
            <w:rFonts w:ascii="Cambria Math" w:hAnsi="Cambria Math"/>
            <w:lang w:eastAsia="zh-CN" w:bidi="he-IL"/>
          </w:rPr>
          <m:t>κ</m:t>
        </m:r>
      </m:oMath>
      <w:r w:rsidRPr="00AC4CF0">
        <w:rPr>
          <w:lang w:eastAsia="zh-CN" w:bidi="he-IL"/>
        </w:rPr>
        <w:t xml:space="preserve"> is illustrated in </w:t>
      </w:r>
      <w:r w:rsidR="00897B9C" w:rsidRPr="00AC4CF0">
        <w:rPr>
          <w:lang w:eastAsia="zh-CN" w:bidi="he-IL"/>
        </w:rPr>
        <w:fldChar w:fldCharType="begin"/>
      </w:r>
      <w:r w:rsidR="00F41860" w:rsidRPr="00AC4CF0">
        <w:rPr>
          <w:lang w:eastAsia="zh-CN" w:bidi="he-IL"/>
        </w:rPr>
        <w:instrText xml:space="preserve"> REF _Ref380012766 \h  \* MERGEFORMAT </w:instrText>
      </w:r>
      <w:r w:rsidR="00897B9C" w:rsidRPr="00AC4CF0">
        <w:rPr>
          <w:lang w:eastAsia="zh-CN" w:bidi="he-IL"/>
        </w:rPr>
      </w:r>
      <w:r w:rsidR="00897B9C" w:rsidRPr="00AC4CF0">
        <w:rPr>
          <w:lang w:eastAsia="zh-CN" w:bidi="he-IL"/>
        </w:rPr>
        <w:fldChar w:fldCharType="separate"/>
      </w:r>
      <w:r w:rsidR="00F41860" w:rsidRPr="00AC4CF0">
        <w:t xml:space="preserve">Figure </w:t>
      </w:r>
      <w:r w:rsidR="00F41860">
        <w:rPr>
          <w:noProof/>
        </w:rPr>
        <w:t>7</w:t>
      </w:r>
      <w:r w:rsidR="00897B9C" w:rsidRPr="00AC4CF0">
        <w:rPr>
          <w:lang w:eastAsia="zh-CN" w:bidi="he-IL"/>
        </w:rPr>
        <w:fldChar w:fldCharType="end"/>
      </w:r>
      <w:r w:rsidRPr="00AC4CF0">
        <w:rPr>
          <w:lang w:eastAsia="zh-CN" w:bidi="he-IL"/>
        </w:rPr>
        <w:t xml:space="preserve">. In the rest of this paper, for each displacement of the loading pin the corresponding curvature value is used as a measure of deformation since the </w:t>
      </w:r>
      <w:r w:rsidR="008559AE" w:rsidRPr="00AC4CF0">
        <w:rPr>
          <w:lang w:eastAsia="zh-CN" w:bidi="he-IL"/>
        </w:rPr>
        <w:t xml:space="preserve">usage of the </w:t>
      </w:r>
      <w:r w:rsidRPr="00AC4CF0">
        <w:rPr>
          <w:lang w:eastAsia="zh-CN" w:bidi="he-IL"/>
        </w:rPr>
        <w:t xml:space="preserve">applied displacement </w:t>
      </w:r>
      <w:r w:rsidR="008559AE" w:rsidRPr="00AC4CF0">
        <w:rPr>
          <w:lang w:eastAsia="zh-CN" w:bidi="he-IL"/>
        </w:rPr>
        <w:t>would make the results of this study limited to a specific geometric configuration.</w:t>
      </w:r>
    </w:p>
    <w:p w:rsidR="00197F8D" w:rsidRPr="00AC4CF0" w:rsidRDefault="00197F8D" w:rsidP="001B1492">
      <w:pPr>
        <w:rPr>
          <w:lang w:eastAsia="zh-CN" w:bidi="he-IL"/>
        </w:rPr>
      </w:pPr>
    </w:p>
    <w:p w:rsidR="002D0126" w:rsidRPr="00AC4CF0" w:rsidRDefault="007129B2" w:rsidP="002D0126">
      <w:pPr>
        <w:keepNext/>
        <w:ind w:firstLine="357"/>
      </w:pPr>
      <w:r w:rsidRPr="00AC4CF0">
        <w:rPr>
          <w:noProof/>
          <w:lang w:eastAsia="en-CA"/>
        </w:rPr>
        <w:drawing>
          <wp:inline distT="0" distB="0" distL="0" distR="0" wp14:anchorId="16C37712" wp14:editId="63BB9C98">
            <wp:extent cx="2898000" cy="147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a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8000" cy="1472400"/>
                    </a:xfrm>
                    <a:prstGeom prst="rect">
                      <a:avLst/>
                    </a:prstGeom>
                  </pic:spPr>
                </pic:pic>
              </a:graphicData>
            </a:graphic>
          </wp:inline>
        </w:drawing>
      </w:r>
    </w:p>
    <w:p w:rsidR="001B1492" w:rsidRPr="00AC4CF0" w:rsidRDefault="002D0126" w:rsidP="00BE109D">
      <w:pPr>
        <w:pStyle w:val="Caption"/>
        <w:jc w:val="center"/>
        <w:rPr>
          <w:rFonts w:ascii="Times New Roman" w:hAnsi="Times New Roman" w:cs="Times New Roman"/>
          <w:b w:val="0"/>
        </w:rPr>
      </w:pPr>
      <w:bookmarkStart w:id="84" w:name="_Ref380008887"/>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6</w:t>
      </w:r>
      <w:r w:rsidR="00897B9C" w:rsidRPr="00AC4CF0">
        <w:rPr>
          <w:rFonts w:ascii="Times New Roman" w:hAnsi="Times New Roman" w:cs="Times New Roman"/>
        </w:rPr>
        <w:fldChar w:fldCharType="end"/>
      </w:r>
      <w:bookmarkEnd w:id="84"/>
      <w:r w:rsidRPr="00AC4CF0">
        <w:rPr>
          <w:rFonts w:ascii="Times New Roman" w:hAnsi="Times New Roman" w:cs="Times New Roman"/>
        </w:rPr>
        <w:t xml:space="preserve">: </w:t>
      </w:r>
      <w:r w:rsidR="00BE109D" w:rsidRPr="00AC4CF0">
        <w:rPr>
          <w:rFonts w:ascii="Times New Roman" w:hAnsi="Times New Roman" w:cs="Times New Roman"/>
          <w:b w:val="0"/>
        </w:rPr>
        <w:t>Initial and deformed configurations of the cold bend axis</w:t>
      </w:r>
    </w:p>
    <w:p w:rsidR="00263A1B" w:rsidRPr="00AC4CF0" w:rsidRDefault="00263A1B" w:rsidP="00263A1B">
      <w:pPr>
        <w:keepNext/>
        <w:jc w:val="center"/>
      </w:pPr>
      <w:r w:rsidRPr="00AC4CF0">
        <w:rPr>
          <w:rFonts w:ascii="Garamond" w:hAnsi="Garamond"/>
          <w:noProof/>
          <w:lang w:eastAsia="en-CA"/>
        </w:rPr>
        <w:lastRenderedPageBreak/>
        <w:drawing>
          <wp:inline distT="0" distB="0" distL="0" distR="0" wp14:anchorId="2F734FC2" wp14:editId="75C78576">
            <wp:extent cx="2898000"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8000" cy="1828800"/>
                    </a:xfrm>
                    <a:prstGeom prst="rect">
                      <a:avLst/>
                    </a:prstGeom>
                    <a:noFill/>
                  </pic:spPr>
                </pic:pic>
              </a:graphicData>
            </a:graphic>
          </wp:inline>
        </w:drawing>
      </w:r>
    </w:p>
    <w:p w:rsidR="00263A1B" w:rsidRPr="00AC4CF0" w:rsidRDefault="00263A1B" w:rsidP="00263A1B">
      <w:pPr>
        <w:pStyle w:val="Caption"/>
        <w:jc w:val="center"/>
        <w:rPr>
          <w:rFonts w:ascii="Times New Roman" w:hAnsi="Times New Roman" w:cs="Times New Roman"/>
        </w:rPr>
      </w:pPr>
      <w:bookmarkStart w:id="85" w:name="_Ref380012766"/>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7</w:t>
      </w:r>
      <w:r w:rsidR="00897B9C" w:rsidRPr="00AC4CF0">
        <w:rPr>
          <w:rFonts w:ascii="Times New Roman" w:hAnsi="Times New Roman" w:cs="Times New Roman"/>
        </w:rPr>
        <w:fldChar w:fldCharType="end"/>
      </w:r>
      <w:bookmarkEnd w:id="85"/>
      <w:r w:rsidRPr="00AC4CF0">
        <w:rPr>
          <w:rFonts w:ascii="Times New Roman" w:hAnsi="Times New Roman" w:cs="Times New Roman"/>
        </w:rPr>
        <w:t>: Variation of the curvature with respect to applied displacement</w:t>
      </w:r>
    </w:p>
    <w:p w:rsidR="00197F8D" w:rsidRPr="00AC4CF0" w:rsidRDefault="00197F8D" w:rsidP="000A6DB4">
      <w:pPr>
        <w:rPr>
          <w:rFonts w:ascii="Arial" w:hAnsi="Arial" w:cs="Arial"/>
          <w:b/>
        </w:rPr>
      </w:pPr>
      <w:r w:rsidRPr="00AC4CF0">
        <w:rPr>
          <w:rFonts w:ascii="Arial" w:hAnsi="Arial" w:cs="Arial"/>
          <w:b/>
        </w:rPr>
        <w:t>3 RESULTS OF THE PARAMETRIC STUDIES</w:t>
      </w:r>
    </w:p>
    <w:p w:rsidR="00197F8D" w:rsidRPr="00AC4CF0" w:rsidRDefault="00197F8D" w:rsidP="000A6DB4"/>
    <w:p w:rsidR="00152A95" w:rsidRPr="00AC4CF0" w:rsidRDefault="00E90350" w:rsidP="000A6DB4">
      <w:r w:rsidRPr="00AC4CF0">
        <w:t>In</w:t>
      </w:r>
      <w:r w:rsidR="00A223A3" w:rsidRPr="00AC4CF0">
        <w:t xml:space="preserve"> this section the parametric studies of the internal pressure effect on the transition from </w:t>
      </w:r>
      <w:r w:rsidR="00B32C80" w:rsidRPr="00AC4CF0">
        <w:t>intrados</w:t>
      </w:r>
      <w:r w:rsidR="00A223A3" w:rsidRPr="00AC4CF0">
        <w:t xml:space="preserve"> failure to </w:t>
      </w:r>
      <w:r w:rsidR="00B32C80" w:rsidRPr="00AC4CF0">
        <w:t>extrados</w:t>
      </w:r>
      <w:r w:rsidR="00A223A3" w:rsidRPr="00AC4CF0">
        <w:t xml:space="preserve"> failure</w:t>
      </w:r>
      <w:r w:rsidR="00B32C80" w:rsidRPr="00AC4CF0">
        <w:t xml:space="preserve"> of the cold bend</w:t>
      </w:r>
      <w:r w:rsidR="00A223A3" w:rsidRPr="00AC4CF0">
        <w:t xml:space="preserve"> are presented. </w:t>
      </w:r>
      <w:r w:rsidR="00DC4D5F" w:rsidRPr="00AC4CF0">
        <w:t xml:space="preserve">The variation of PEEQ as a function of applied curvature and the internal pressure level is visualized for X60, X65 and X80. </w:t>
      </w:r>
      <w:r w:rsidR="00152A95" w:rsidRPr="00AC4CF0">
        <w:t>The results of X60 and X80 simulations are demonstrated after a review of our previous work with the X65 cold bend</w:t>
      </w:r>
      <w:r w:rsidR="006E7099" w:rsidRPr="00AC4CF0">
        <w:t xml:space="preserve"> </w:t>
      </w:r>
      <w:r w:rsidR="000B298C">
        <w:fldChar w:fldCharType="begin"/>
      </w:r>
      <w:r w:rsidR="000B298C">
        <w:instrText xml:space="preserve"> REF strCongress2014 \h  \* MERGEFORMAT </w:instrText>
      </w:r>
      <w:r w:rsidR="000B298C">
        <w:fldChar w:fldCharType="separate"/>
      </w:r>
      <w:r w:rsidR="006E7099" w:rsidRPr="00AC4CF0">
        <w:t>[6]</w:t>
      </w:r>
      <w:r w:rsidR="000B298C">
        <w:fldChar w:fldCharType="end"/>
      </w:r>
      <w:r w:rsidR="00152A95" w:rsidRPr="00AC4CF0">
        <w:t>.</w:t>
      </w:r>
    </w:p>
    <w:p w:rsidR="00B969DC" w:rsidRPr="00AC4CF0" w:rsidRDefault="00152A95" w:rsidP="000A6DB4">
      <w:r w:rsidRPr="00AC4CF0">
        <w:t xml:space="preserve"> </w:t>
      </w:r>
    </w:p>
    <w:p w:rsidR="00B969DC" w:rsidRPr="00AC4CF0" w:rsidRDefault="00B969DC" w:rsidP="00B969DC">
      <w:pPr>
        <w:rPr>
          <w:rFonts w:ascii="Arial" w:hAnsi="Arial" w:cs="Arial"/>
          <w:b/>
        </w:rPr>
      </w:pPr>
      <w:r w:rsidRPr="00AC4CF0">
        <w:rPr>
          <w:rFonts w:ascii="Arial" w:hAnsi="Arial" w:cs="Arial"/>
          <w:b/>
        </w:rPr>
        <w:t xml:space="preserve">3.1 </w:t>
      </w:r>
      <w:r w:rsidR="00924D78" w:rsidRPr="00AC4CF0">
        <w:rPr>
          <w:rFonts w:ascii="Arial" w:hAnsi="Arial" w:cs="Arial"/>
          <w:b/>
        </w:rPr>
        <w:t>REVIEW OF THE PARAMETRIC STUDY FOR X65 COLD BEND</w:t>
      </w:r>
    </w:p>
    <w:p w:rsidR="00152A95" w:rsidRPr="00AC4CF0" w:rsidRDefault="00152A95" w:rsidP="00B969DC">
      <w:pPr>
        <w:rPr>
          <w:rFonts w:ascii="Arial" w:hAnsi="Arial" w:cs="Arial"/>
          <w:b/>
        </w:rPr>
      </w:pPr>
    </w:p>
    <w:p w:rsidR="00152A95" w:rsidRPr="00AC4CF0" w:rsidRDefault="00152A95" w:rsidP="00B969DC">
      <w:r w:rsidRPr="00AC4CF0">
        <w:t>As it was mentioned in Section 1, PEEQ values of 40% and above are designated as an indication of material failure.</w:t>
      </w:r>
      <w:r w:rsidR="006E7099" w:rsidRPr="00AC4CF0">
        <w:t xml:space="preserve"> </w:t>
      </w:r>
      <w:proofErr w:type="gramStart"/>
      <w:r w:rsidR="006E7099" w:rsidRPr="00AC4CF0">
        <w:t xml:space="preserve">Based on this failure criterion, </w:t>
      </w:r>
      <w:r w:rsidR="00897B9C" w:rsidRPr="00AC4CF0">
        <w:fldChar w:fldCharType="begin"/>
      </w:r>
      <w:r w:rsidR="00F41860" w:rsidRPr="00AC4CF0">
        <w:instrText xml:space="preserve"> REF _Ref380018123 \h  \* MERGEFORMAT </w:instrText>
      </w:r>
      <w:r w:rsidR="00897B9C" w:rsidRPr="00AC4CF0">
        <w:fldChar w:fldCharType="separate"/>
      </w:r>
      <w:r w:rsidR="00F41860" w:rsidRPr="00AC4CF0">
        <w:t xml:space="preserve">Figure </w:t>
      </w:r>
      <w:r w:rsidR="00F41860">
        <w:rPr>
          <w:noProof/>
        </w:rPr>
        <w:t>8</w:t>
      </w:r>
      <w:r w:rsidR="00897B9C" w:rsidRPr="00AC4CF0">
        <w:fldChar w:fldCharType="end"/>
      </w:r>
      <w:r w:rsidR="00F41860" w:rsidRPr="00AC4CF0">
        <w:t xml:space="preserve"> </w:t>
      </w:r>
      <w:r w:rsidR="006E7099" w:rsidRPr="00AC4CF0">
        <w:t>shows that</w:t>
      </w:r>
      <w:r w:rsidR="00984007" w:rsidRPr="00AC4CF0">
        <w:t xml:space="preserve"> in case of X65 steel grade,</w:t>
      </w:r>
      <w:r w:rsidR="006E7099" w:rsidRPr="00AC4CF0">
        <w:t xml:space="preserve"> for internal pressure values lower than 67% SMYS, PEEQ at the pipe extrados never reaches 40%.</w:t>
      </w:r>
      <w:proofErr w:type="gramEnd"/>
      <w:r w:rsidR="00325A98" w:rsidRPr="00AC4CF0">
        <w:t xml:space="preserve"> On the other </w:t>
      </w:r>
      <w:r w:rsidR="002D0A9E" w:rsidRPr="00AC4CF0">
        <w:t xml:space="preserve">hand </w:t>
      </w:r>
      <w:r w:rsidR="00325A98" w:rsidRPr="00AC4CF0">
        <w:t xml:space="preserve">from </w:t>
      </w:r>
      <w:r w:rsidR="00897B9C" w:rsidRPr="00AC4CF0">
        <w:fldChar w:fldCharType="begin"/>
      </w:r>
      <w:r w:rsidR="00F41860" w:rsidRPr="00AC4CF0">
        <w:instrText xml:space="preserve"> REF _Ref380018429 \h  \* MERGEFORMAT </w:instrText>
      </w:r>
      <w:r w:rsidR="00897B9C" w:rsidRPr="00AC4CF0">
        <w:fldChar w:fldCharType="separate"/>
      </w:r>
      <w:r w:rsidR="00F41860" w:rsidRPr="00AC4CF0">
        <w:t xml:space="preserve">Figure </w:t>
      </w:r>
      <w:r w:rsidR="00F41860">
        <w:rPr>
          <w:noProof/>
        </w:rPr>
        <w:t>9</w:t>
      </w:r>
      <w:r w:rsidR="00897B9C" w:rsidRPr="00AC4CF0">
        <w:fldChar w:fldCharType="end"/>
      </w:r>
      <w:r w:rsidR="00F41860" w:rsidRPr="00AC4CF0">
        <w:t xml:space="preserve"> </w:t>
      </w:r>
      <w:r w:rsidR="00325A98" w:rsidRPr="00AC4CF0">
        <w:t>it is clear that</w:t>
      </w:r>
      <w:r w:rsidR="002D0A9E" w:rsidRPr="00AC4CF0">
        <w:t xml:space="preserve"> at the same level of applied curvature the PEEQ at the intrados stays below 40% for</w:t>
      </w:r>
      <w:r w:rsidR="00E23D99" w:rsidRPr="00AC4CF0">
        <w:t xml:space="preserve"> internal pressure values greater than or equal to 67% SMYS. The graphs in </w:t>
      </w:r>
      <w:r w:rsidR="00897B9C" w:rsidRPr="00AC4CF0">
        <w:fldChar w:fldCharType="begin"/>
      </w:r>
      <w:r w:rsidR="00F41860" w:rsidRPr="00AC4CF0">
        <w:instrText xml:space="preserve"> REF _Ref380018123 \h  \* MERGEFORMAT </w:instrText>
      </w:r>
      <w:r w:rsidR="00897B9C" w:rsidRPr="00AC4CF0">
        <w:fldChar w:fldCharType="separate"/>
      </w:r>
      <w:r w:rsidR="00F41860" w:rsidRPr="00AC4CF0">
        <w:t xml:space="preserve">Figure </w:t>
      </w:r>
      <w:r w:rsidR="00F41860">
        <w:rPr>
          <w:noProof/>
        </w:rPr>
        <w:t>8</w:t>
      </w:r>
      <w:r w:rsidR="00897B9C" w:rsidRPr="00AC4CF0">
        <w:fldChar w:fldCharType="end"/>
      </w:r>
      <w:r w:rsidR="00F41860" w:rsidRPr="00AC4CF0">
        <w:t xml:space="preserve"> </w:t>
      </w:r>
      <w:r w:rsidR="00E23D99" w:rsidRPr="00AC4CF0">
        <w:t xml:space="preserve">and </w:t>
      </w:r>
      <w:r w:rsidR="00897B9C" w:rsidRPr="00AC4CF0">
        <w:fldChar w:fldCharType="begin"/>
      </w:r>
      <w:r w:rsidR="00F41860" w:rsidRPr="00AC4CF0">
        <w:instrText xml:space="preserve"> REF _Ref380018429 \h  \* MERGEFORMAT </w:instrText>
      </w:r>
      <w:r w:rsidR="00897B9C" w:rsidRPr="00AC4CF0">
        <w:fldChar w:fldCharType="separate"/>
      </w:r>
      <w:r w:rsidR="00F41860" w:rsidRPr="00AC4CF0">
        <w:t xml:space="preserve">Figure </w:t>
      </w:r>
      <w:r w:rsidR="00F41860">
        <w:rPr>
          <w:noProof/>
        </w:rPr>
        <w:t>9</w:t>
      </w:r>
      <w:r w:rsidR="00897B9C" w:rsidRPr="00AC4CF0">
        <w:fldChar w:fldCharType="end"/>
      </w:r>
      <w:r w:rsidR="00F41860" w:rsidRPr="00AC4CF0">
        <w:t xml:space="preserve"> </w:t>
      </w:r>
      <w:r w:rsidR="00E23D99" w:rsidRPr="00AC4CF0">
        <w:t xml:space="preserve">are plotted using the maximum PEEQ values at the </w:t>
      </w:r>
      <w:del w:id="86" w:author="Celal" w:date="2014-05-17T18:56:00Z">
        <w:r w:rsidR="00E23D99" w:rsidRPr="00AC4CF0" w:rsidDel="006F58BB">
          <w:delText xml:space="preserve">intrados </w:delText>
        </w:r>
      </w:del>
      <w:ins w:id="87" w:author="Celal" w:date="2014-05-17T18:56:00Z">
        <w:r w:rsidR="006F58BB">
          <w:t>extrados</w:t>
        </w:r>
        <w:r w:rsidR="006F58BB" w:rsidRPr="00AC4CF0">
          <w:t xml:space="preserve"> </w:t>
        </w:r>
      </w:ins>
      <w:r w:rsidR="00E23D99" w:rsidRPr="00AC4CF0">
        <w:t xml:space="preserve">and </w:t>
      </w:r>
      <w:del w:id="88" w:author="Celal" w:date="2014-05-17T18:56:00Z">
        <w:r w:rsidR="00E23D99" w:rsidRPr="00AC4CF0" w:rsidDel="006F58BB">
          <w:delText xml:space="preserve">extrados </w:delText>
        </w:r>
      </w:del>
      <w:ins w:id="89" w:author="Celal" w:date="2014-05-17T18:56:00Z">
        <w:r w:rsidR="006F58BB">
          <w:t>intrados</w:t>
        </w:r>
        <w:r w:rsidR="006F58BB" w:rsidRPr="00AC4CF0">
          <w:t xml:space="preserve"> </w:t>
        </w:r>
      </w:ins>
      <w:r w:rsidR="00E23D99" w:rsidRPr="00AC4CF0">
        <w:t>of the finite element model</w:t>
      </w:r>
      <w:ins w:id="90" w:author="Celal" w:date="2014-05-17T18:56:00Z">
        <w:r w:rsidR="006F58BB">
          <w:t xml:space="preserve"> respectively</w:t>
        </w:r>
      </w:ins>
      <w:r w:rsidR="00E23D99" w:rsidRPr="00AC4CF0">
        <w:t>.</w:t>
      </w:r>
      <w:r w:rsidR="00652BBE">
        <w:t xml:space="preserve"> In the parametric studies of our previous work which resulted in </w:t>
      </w:r>
      <w:r w:rsidR="00652BBE">
        <w:fldChar w:fldCharType="begin"/>
      </w:r>
      <w:r w:rsidR="00652BBE">
        <w:instrText xml:space="preserve"> REF _Ref380018123 \h </w:instrText>
      </w:r>
      <w:r w:rsidR="00652BBE">
        <w:fldChar w:fldCharType="separate"/>
      </w:r>
      <w:r w:rsidR="00652BBE" w:rsidRPr="00AC4CF0">
        <w:t xml:space="preserve">Figure </w:t>
      </w:r>
      <w:r w:rsidR="00652BBE" w:rsidRPr="00AC4CF0">
        <w:rPr>
          <w:noProof/>
        </w:rPr>
        <w:t>8</w:t>
      </w:r>
      <w:r w:rsidR="00652BBE">
        <w:fldChar w:fldCharType="end"/>
      </w:r>
      <w:r w:rsidR="00652BBE">
        <w:t xml:space="preserve"> and </w:t>
      </w:r>
      <w:r w:rsidR="00652BBE">
        <w:fldChar w:fldCharType="begin"/>
      </w:r>
      <w:r w:rsidR="00652BBE">
        <w:instrText xml:space="preserve"> REF _Ref380018429 \h </w:instrText>
      </w:r>
      <w:r w:rsidR="00652BBE">
        <w:fldChar w:fldCharType="separate"/>
      </w:r>
      <w:r w:rsidR="00652BBE" w:rsidRPr="00AC4CF0">
        <w:t xml:space="preserve">Figure </w:t>
      </w:r>
      <w:r w:rsidR="00652BBE" w:rsidRPr="00AC4CF0">
        <w:rPr>
          <w:noProof/>
        </w:rPr>
        <w:t>9</w:t>
      </w:r>
      <w:r w:rsidR="00652BBE">
        <w:fldChar w:fldCharType="end"/>
      </w:r>
      <w:r w:rsidR="00652BBE">
        <w:t xml:space="preserve">, a material model with isotropic hardening was adopted. This material model assumed a linear increase of the yield stress in the plastic region of the stress-strain curve. </w:t>
      </w:r>
      <w:r w:rsidR="00E23D99" w:rsidRPr="00AC4CF0">
        <w:t xml:space="preserve"> </w:t>
      </w:r>
      <w:r w:rsidR="00325A98" w:rsidRPr="00AC4CF0">
        <w:t xml:space="preserve"> </w:t>
      </w:r>
      <w:r w:rsidR="006E7099" w:rsidRPr="00AC4CF0">
        <w:t xml:space="preserve"> </w:t>
      </w:r>
      <w:r w:rsidRPr="00AC4CF0">
        <w:t xml:space="preserve">  </w:t>
      </w:r>
    </w:p>
    <w:p w:rsidR="00B969DC" w:rsidRPr="00AC4CF0" w:rsidRDefault="00B969DC" w:rsidP="000A6DB4"/>
    <w:p w:rsidR="00DC4D5F" w:rsidRPr="00AC4CF0" w:rsidRDefault="00B969DC" w:rsidP="00DC4D5F">
      <w:pPr>
        <w:keepNext/>
        <w:jc w:val="center"/>
      </w:pPr>
      <w:r w:rsidRPr="00AC4CF0">
        <w:rPr>
          <w:rFonts w:ascii="Garamond" w:hAnsi="Garamond"/>
          <w:noProof/>
          <w:lang w:eastAsia="en-CA"/>
        </w:rPr>
        <w:lastRenderedPageBreak/>
        <w:drawing>
          <wp:inline distT="0" distB="0" distL="0" distR="0">
            <wp:extent cx="2692800" cy="173160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800" cy="1731600"/>
                    </a:xfrm>
                    <a:prstGeom prst="rect">
                      <a:avLst/>
                    </a:prstGeom>
                    <a:noFill/>
                  </pic:spPr>
                </pic:pic>
              </a:graphicData>
            </a:graphic>
          </wp:inline>
        </w:drawing>
      </w:r>
    </w:p>
    <w:p w:rsidR="00B969DC" w:rsidRDefault="00DC4D5F" w:rsidP="00DC4D5F">
      <w:pPr>
        <w:pStyle w:val="Caption"/>
        <w:jc w:val="center"/>
        <w:rPr>
          <w:rFonts w:ascii="Times New Roman" w:hAnsi="Times New Roman" w:cs="Times New Roman"/>
        </w:rPr>
      </w:pPr>
      <w:bookmarkStart w:id="91" w:name="_Ref380018123"/>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8</w:t>
      </w:r>
      <w:r w:rsidR="00897B9C" w:rsidRPr="00AC4CF0">
        <w:rPr>
          <w:rFonts w:ascii="Times New Roman" w:hAnsi="Times New Roman" w:cs="Times New Roman"/>
        </w:rPr>
        <w:fldChar w:fldCharType="end"/>
      </w:r>
      <w:bookmarkEnd w:id="91"/>
      <w:r w:rsidRPr="00AC4CF0">
        <w:rPr>
          <w:rFonts w:ascii="Times New Roman" w:hAnsi="Times New Roman" w:cs="Times New Roman"/>
        </w:rPr>
        <w:t>: Variation of PEEQ</w:t>
      </w:r>
      <w:r w:rsidR="00AE20C9" w:rsidRPr="00AC4CF0">
        <w:rPr>
          <w:rFonts w:ascii="Times New Roman" w:hAnsi="Times New Roman" w:cs="Times New Roman"/>
        </w:rPr>
        <w:t xml:space="preserve"> (extrados)</w:t>
      </w:r>
      <w:r w:rsidRPr="00AC4CF0">
        <w:rPr>
          <w:rFonts w:ascii="Times New Roman" w:hAnsi="Times New Roman" w:cs="Times New Roman"/>
        </w:rPr>
        <w:t xml:space="preserve"> with respect to curvature for 10 different internal pressure values (X65)</w:t>
      </w:r>
    </w:p>
    <w:p w:rsidR="00AC4CF0" w:rsidRPr="00AC4CF0" w:rsidRDefault="00AC4CF0" w:rsidP="00AC4CF0">
      <w:pPr>
        <w:rPr>
          <w:lang w:eastAsia="zh-CN" w:bidi="he-IL"/>
        </w:rPr>
      </w:pPr>
    </w:p>
    <w:p w:rsidR="00AE20C9" w:rsidRPr="00AC4CF0" w:rsidRDefault="00AE20C9" w:rsidP="00AE20C9">
      <w:pPr>
        <w:keepNext/>
        <w:jc w:val="center"/>
      </w:pPr>
      <w:r w:rsidRPr="00AC4CF0">
        <w:rPr>
          <w:rFonts w:ascii="Garamond" w:hAnsi="Garamond"/>
          <w:noProof/>
          <w:lang w:eastAsia="en-CA"/>
        </w:rPr>
        <w:drawing>
          <wp:inline distT="0" distB="0" distL="0" distR="0">
            <wp:extent cx="2692800" cy="1731600"/>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2800" cy="1731600"/>
                    </a:xfrm>
                    <a:prstGeom prst="rect">
                      <a:avLst/>
                    </a:prstGeom>
                    <a:noFill/>
                  </pic:spPr>
                </pic:pic>
              </a:graphicData>
            </a:graphic>
          </wp:inline>
        </w:drawing>
      </w:r>
    </w:p>
    <w:p w:rsidR="00AE20C9" w:rsidRPr="00AC4CF0" w:rsidRDefault="00AE20C9" w:rsidP="00AE20C9">
      <w:pPr>
        <w:pStyle w:val="Caption"/>
        <w:jc w:val="center"/>
        <w:rPr>
          <w:rFonts w:ascii="Times New Roman" w:hAnsi="Times New Roman" w:cs="Times New Roman"/>
        </w:rPr>
      </w:pPr>
      <w:bookmarkStart w:id="92" w:name="_Ref380018429"/>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9</w:t>
      </w:r>
      <w:r w:rsidR="00897B9C" w:rsidRPr="00AC4CF0">
        <w:rPr>
          <w:rFonts w:ascii="Times New Roman" w:hAnsi="Times New Roman" w:cs="Times New Roman"/>
        </w:rPr>
        <w:fldChar w:fldCharType="end"/>
      </w:r>
      <w:bookmarkEnd w:id="92"/>
      <w:r w:rsidRPr="00AC4CF0">
        <w:rPr>
          <w:rFonts w:ascii="Times New Roman" w:hAnsi="Times New Roman" w:cs="Times New Roman"/>
        </w:rPr>
        <w:t>: Variation of PEEQ (intrados) with respect to curvature for 10 different internal pressure values (X65)</w:t>
      </w:r>
    </w:p>
    <w:p w:rsidR="0015148E" w:rsidRPr="00AC4CF0" w:rsidRDefault="005822E7" w:rsidP="00DC4D5F">
      <w:r w:rsidRPr="00AC4CF0">
        <w:t xml:space="preserve">In </w:t>
      </w:r>
      <w:r w:rsidR="00E90350" w:rsidRPr="00AC4CF0">
        <w:t xml:space="preserve">order to </w:t>
      </w:r>
      <w:r w:rsidRPr="00AC4CF0">
        <w:t>investigate the effect of steel grade on</w:t>
      </w:r>
      <w:r w:rsidR="00E90350" w:rsidRPr="00AC4CF0">
        <w:t xml:space="preserve"> the</w:t>
      </w:r>
      <w:r w:rsidRPr="00AC4CF0">
        <w:t xml:space="preserve"> distribution of PEEQ, the parametric study of internal pressure is extended to steel grades </w:t>
      </w:r>
      <w:r w:rsidR="00BD3AAD">
        <w:t xml:space="preserve">of </w:t>
      </w:r>
      <w:r w:rsidRPr="00AC4CF0">
        <w:t>X60 and X80</w:t>
      </w:r>
      <w:r w:rsidR="00BD3AAD">
        <w:t>,</w:t>
      </w:r>
      <w:r w:rsidRPr="00AC4CF0">
        <w:t xml:space="preserve"> keeping the geometric configuration constant. In this way the entire range of steel grades used in the experimental study of Sen et al is simulated to investigate the effect of internal pressure on the failure mode.</w:t>
      </w:r>
    </w:p>
    <w:p w:rsidR="0015148E" w:rsidRPr="00AC4CF0" w:rsidRDefault="005822E7" w:rsidP="00DC4D5F">
      <w:r w:rsidRPr="00AC4CF0">
        <w:t xml:space="preserve"> </w:t>
      </w:r>
    </w:p>
    <w:p w:rsidR="0015148E" w:rsidRPr="00AC4CF0" w:rsidRDefault="0015148E" w:rsidP="00DC4D5F">
      <w:pPr>
        <w:rPr>
          <w:rFonts w:ascii="Arial" w:hAnsi="Arial" w:cs="Arial"/>
          <w:b/>
        </w:rPr>
      </w:pPr>
      <w:r w:rsidRPr="00AC4CF0">
        <w:rPr>
          <w:rFonts w:ascii="Arial" w:hAnsi="Arial" w:cs="Arial"/>
          <w:b/>
        </w:rPr>
        <w:t>3.2 ANALYSIS OF THE RELATIONSHIP BETWEEN THE TRANSITION INTERNAL PRESSURE AND CURVATURE AT FAILURE</w:t>
      </w:r>
    </w:p>
    <w:p w:rsidR="0015148E" w:rsidRPr="00AC4CF0" w:rsidRDefault="0015148E" w:rsidP="00DC4D5F">
      <w:pPr>
        <w:rPr>
          <w:b/>
        </w:rPr>
      </w:pPr>
    </w:p>
    <w:p w:rsidR="005822E7" w:rsidRPr="00AC4CF0" w:rsidRDefault="00FA3B5B" w:rsidP="00DC4D5F">
      <w:r w:rsidRPr="00AC4CF0">
        <w:t>T</w:t>
      </w:r>
      <w:r w:rsidR="005822E7" w:rsidRPr="00AC4CF0">
        <w:t xml:space="preserve">he relationship between the curvature of the pipe axis at the </w:t>
      </w:r>
      <w:r w:rsidR="00BD3AAD">
        <w:t>point</w:t>
      </w:r>
      <w:r w:rsidR="00BD3AAD" w:rsidRPr="00AC4CF0">
        <w:t xml:space="preserve"> </w:t>
      </w:r>
      <w:r w:rsidR="005822E7" w:rsidRPr="00AC4CF0">
        <w:t>of material failure and the level of internal pressure is visualized</w:t>
      </w:r>
      <w:r w:rsidR="00FD5CF9" w:rsidRPr="00AC4CF0">
        <w:t xml:space="preserve"> for steel grades X60</w:t>
      </w:r>
      <w:r w:rsidR="005822E7" w:rsidRPr="00AC4CF0">
        <w:t xml:space="preserve"> and X80</w:t>
      </w:r>
      <w:r w:rsidR="00D46674" w:rsidRPr="00AC4CF0">
        <w:t xml:space="preserve"> (</w:t>
      </w:r>
      <w:r w:rsidR="00897B9C" w:rsidRPr="00AC4CF0">
        <w:fldChar w:fldCharType="begin"/>
      </w:r>
      <w:r w:rsidR="00BD3AAD" w:rsidRPr="00AC4CF0">
        <w:instrText xml:space="preserve"> REF _Ref380102413 \h  \* MERGEFORMAT </w:instrText>
      </w:r>
      <w:r w:rsidR="00897B9C" w:rsidRPr="00AC4CF0">
        <w:fldChar w:fldCharType="separate"/>
      </w:r>
      <w:r w:rsidR="00BD3AAD" w:rsidRPr="00AC4CF0">
        <w:t xml:space="preserve">Figure </w:t>
      </w:r>
      <w:r w:rsidR="00BD3AAD">
        <w:rPr>
          <w:noProof/>
        </w:rPr>
        <w:t>10</w:t>
      </w:r>
      <w:r w:rsidR="00897B9C" w:rsidRPr="00AC4CF0">
        <w:fldChar w:fldCharType="end"/>
      </w:r>
      <w:r w:rsidR="00D46674" w:rsidRPr="00AC4CF0">
        <w:t>)</w:t>
      </w:r>
      <w:r w:rsidR="005822E7" w:rsidRPr="00AC4CF0">
        <w:t>.</w:t>
      </w:r>
    </w:p>
    <w:p w:rsidR="001C4F9E" w:rsidRPr="00AC4CF0" w:rsidRDefault="001C4F9E" w:rsidP="00DC4D5F"/>
    <w:p w:rsidR="001C4F9E" w:rsidRPr="00AC4CF0" w:rsidRDefault="00CC2B57" w:rsidP="001C4F9E">
      <w:pPr>
        <w:keepNext/>
        <w:jc w:val="center"/>
      </w:pPr>
      <w:r w:rsidRPr="00AC4CF0">
        <w:rPr>
          <w:noProof/>
          <w:lang w:eastAsia="en-CA"/>
        </w:rPr>
        <w:lastRenderedPageBreak/>
        <w:drawing>
          <wp:inline distT="0" distB="0" distL="0" distR="0">
            <wp:extent cx="3128400" cy="228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8400" cy="2289600"/>
                    </a:xfrm>
                    <a:prstGeom prst="rect">
                      <a:avLst/>
                    </a:prstGeom>
                    <a:noFill/>
                  </pic:spPr>
                </pic:pic>
              </a:graphicData>
            </a:graphic>
          </wp:inline>
        </w:drawing>
      </w:r>
    </w:p>
    <w:p w:rsidR="005822E7" w:rsidRPr="00AC4CF0" w:rsidRDefault="001C4F9E" w:rsidP="001C4F9E">
      <w:pPr>
        <w:pStyle w:val="Caption"/>
        <w:jc w:val="center"/>
        <w:rPr>
          <w:rFonts w:ascii="Times New Roman" w:hAnsi="Times New Roman" w:cs="Times New Roman"/>
        </w:rPr>
      </w:pPr>
      <w:bookmarkStart w:id="93" w:name="_Ref380102413"/>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10</w:t>
      </w:r>
      <w:r w:rsidR="00897B9C" w:rsidRPr="00AC4CF0">
        <w:rPr>
          <w:rFonts w:ascii="Times New Roman" w:hAnsi="Times New Roman" w:cs="Times New Roman"/>
        </w:rPr>
        <w:fldChar w:fldCharType="end"/>
      </w:r>
      <w:bookmarkEnd w:id="93"/>
      <w:r w:rsidRPr="00AC4CF0">
        <w:rPr>
          <w:rFonts w:ascii="Times New Roman" w:hAnsi="Times New Roman" w:cs="Times New Roman"/>
        </w:rPr>
        <w:t>: Variation of curvature at 40% PEEQ with respect to internal pressure</w:t>
      </w:r>
    </w:p>
    <w:p w:rsidR="009E2116" w:rsidRPr="00AC4CF0" w:rsidRDefault="00D46674" w:rsidP="00DC4D5F">
      <w:proofErr w:type="gramStart"/>
      <w:r w:rsidRPr="00AC4CF0">
        <w:t xml:space="preserve">The curves in </w:t>
      </w:r>
      <w:r w:rsidR="00897B9C" w:rsidRPr="00AC4CF0">
        <w:fldChar w:fldCharType="begin"/>
      </w:r>
      <w:r w:rsidR="00CB05B7" w:rsidRPr="00AC4CF0">
        <w:instrText xml:space="preserve"> REF _Ref380102413 \h  \* MERGEFORMAT </w:instrText>
      </w:r>
      <w:r w:rsidR="00897B9C" w:rsidRPr="00AC4CF0">
        <w:fldChar w:fldCharType="separate"/>
      </w:r>
      <w:r w:rsidR="00CB05B7" w:rsidRPr="00AC4CF0">
        <w:t xml:space="preserve">Figure </w:t>
      </w:r>
      <w:r w:rsidR="00CB05B7">
        <w:rPr>
          <w:noProof/>
        </w:rPr>
        <w:t>10</w:t>
      </w:r>
      <w:r w:rsidR="00897B9C" w:rsidRPr="00AC4CF0">
        <w:fldChar w:fldCharType="end"/>
      </w:r>
      <w:r w:rsidR="00CB05B7" w:rsidRPr="00AC4CF0">
        <w:t xml:space="preserve"> </w:t>
      </w:r>
      <w:r w:rsidRPr="00AC4CF0">
        <w:t>show the amount of applied curvature at the l</w:t>
      </w:r>
      <w:r w:rsidR="001A06A3" w:rsidRPr="00AC4CF0">
        <w:t xml:space="preserve">oad stage when the maximum PEEQ </w:t>
      </w:r>
      <w:r w:rsidRPr="00AC4CF0">
        <w:t>in the structure reaches the value of 40%.</w:t>
      </w:r>
      <w:proofErr w:type="gramEnd"/>
      <w:r w:rsidRPr="00AC4CF0">
        <w:t xml:space="preserve"> </w:t>
      </w:r>
      <w:r w:rsidR="009E2116" w:rsidRPr="00AC4CF0">
        <w:t xml:space="preserve">There are </w:t>
      </w:r>
      <w:r w:rsidR="004E5807" w:rsidRPr="00AC4CF0">
        <w:t>several</w:t>
      </w:r>
      <w:r w:rsidR="009E2116" w:rsidRPr="00AC4CF0">
        <w:t xml:space="preserve"> inferences that can be made using the information in </w:t>
      </w:r>
      <w:r w:rsidR="00897B9C" w:rsidRPr="00AC4CF0">
        <w:fldChar w:fldCharType="begin"/>
      </w:r>
      <w:r w:rsidR="00CB05B7" w:rsidRPr="00AC4CF0">
        <w:instrText xml:space="preserve"> REF _Ref380102413 \h  \* MERGEFORMAT </w:instrText>
      </w:r>
      <w:r w:rsidR="00897B9C" w:rsidRPr="00AC4CF0">
        <w:fldChar w:fldCharType="separate"/>
      </w:r>
      <w:r w:rsidR="00CB05B7" w:rsidRPr="00AC4CF0">
        <w:t>Figure</w:t>
      </w:r>
      <w:r w:rsidR="00CB05B7">
        <w:rPr>
          <w:noProof/>
        </w:rPr>
        <w:t>10</w:t>
      </w:r>
      <w:r w:rsidR="00897B9C" w:rsidRPr="00AC4CF0">
        <w:fldChar w:fldCharType="end"/>
      </w:r>
      <w:r w:rsidR="009E2116" w:rsidRPr="00AC4CF0">
        <w:t>. The first inference is that</w:t>
      </w:r>
      <w:r w:rsidRPr="00AC4CF0">
        <w:t xml:space="preserve"> all curves </w:t>
      </w:r>
      <w:r w:rsidR="009E2116" w:rsidRPr="00AC4CF0">
        <w:t>have</w:t>
      </w:r>
      <w:r w:rsidRPr="00AC4CF0">
        <w:t xml:space="preserve"> peak point</w:t>
      </w:r>
      <w:r w:rsidR="009E2116" w:rsidRPr="00AC4CF0">
        <w:t>s indicating a transition of the failure mode</w:t>
      </w:r>
      <w:r w:rsidRPr="00AC4CF0">
        <w:t>. For all steel grades, at the internal pressure levels on the left hand side of the</w:t>
      </w:r>
      <w:r w:rsidR="009E2116" w:rsidRPr="00AC4CF0">
        <w:t>se</w:t>
      </w:r>
      <w:r w:rsidRPr="00AC4CF0">
        <w:t xml:space="preserve"> peak point</w:t>
      </w:r>
      <w:r w:rsidR="009E2116" w:rsidRPr="00AC4CF0">
        <w:t>s</w:t>
      </w:r>
      <w:r w:rsidRPr="00AC4CF0">
        <w:t xml:space="preserve"> the material failure occurs on the compression side, whereas on the right side of the peak points the pipe failure occurs on the tension side. Because of this condition, for all steel grades a peak in the variation of the failure curvature with respect to the internal pressure indicates the transition of the failure mode from compressive to tensile.</w:t>
      </w:r>
      <w:r w:rsidR="00FD5CF9" w:rsidRPr="00AC4CF0">
        <w:t xml:space="preserve"> According to </w:t>
      </w:r>
      <w:r w:rsidR="00897B9C" w:rsidRPr="00AC4CF0">
        <w:fldChar w:fldCharType="begin"/>
      </w:r>
      <w:r w:rsidR="00CB05B7" w:rsidRPr="00AC4CF0">
        <w:instrText xml:space="preserve"> REF _Ref380102413 \h  \* MERGEFORMAT </w:instrText>
      </w:r>
      <w:r w:rsidR="00897B9C" w:rsidRPr="00AC4CF0">
        <w:fldChar w:fldCharType="separate"/>
      </w:r>
      <w:r w:rsidR="00CB05B7" w:rsidRPr="00AC4CF0">
        <w:t xml:space="preserve">Figure </w:t>
      </w:r>
      <w:r w:rsidR="00CB05B7">
        <w:rPr>
          <w:noProof/>
        </w:rPr>
        <w:t>10,</w:t>
      </w:r>
      <w:r w:rsidR="00897B9C" w:rsidRPr="00AC4CF0">
        <w:fldChar w:fldCharType="end"/>
      </w:r>
      <w:r w:rsidR="00CB05B7" w:rsidRPr="00AC4CF0">
        <w:t xml:space="preserve"> </w:t>
      </w:r>
      <w:r w:rsidR="00FD5CF9" w:rsidRPr="00AC4CF0">
        <w:t>for internal pressure values less than 53% SMYS, X60 cold bends fail at the intrados, while above 53% SMYS internal pressure the failure is observed at the extrados. Furthermore,</w:t>
      </w:r>
      <w:r w:rsidR="00AE332D" w:rsidRPr="00AC4CF0">
        <w:t xml:space="preserve"> in case of X80 steel grade</w:t>
      </w:r>
      <w:r w:rsidR="00FD5CF9" w:rsidRPr="00AC4CF0">
        <w:t xml:space="preserve"> </w:t>
      </w:r>
      <w:r w:rsidR="00AE332D" w:rsidRPr="00AC4CF0">
        <w:t>for</w:t>
      </w:r>
      <w:r w:rsidR="00FD5CF9" w:rsidRPr="00AC4CF0">
        <w:t xml:space="preserve"> internal pressure values less than 67% S</w:t>
      </w:r>
      <w:r w:rsidR="00AE332D" w:rsidRPr="00AC4CF0">
        <w:t>MYS the failure occurs at the intrados while above this internal pressure value the failure occurs at the extrados.</w:t>
      </w:r>
    </w:p>
    <w:p w:rsidR="00CC2B57" w:rsidRPr="00AC4CF0" w:rsidRDefault="009E2116" w:rsidP="00DC4D5F">
      <w:r w:rsidRPr="00AC4CF0">
        <w:t xml:space="preserve">  The second inference from </w:t>
      </w:r>
      <w:r w:rsidR="00897B9C" w:rsidRPr="00AC4CF0">
        <w:fldChar w:fldCharType="begin"/>
      </w:r>
      <w:r w:rsidR="00CB05B7" w:rsidRPr="00AC4CF0">
        <w:instrText xml:space="preserve"> REF _Ref380102413 \h  \* MERGEFORMAT </w:instrText>
      </w:r>
      <w:r w:rsidR="00897B9C" w:rsidRPr="00AC4CF0">
        <w:fldChar w:fldCharType="separate"/>
      </w:r>
      <w:r w:rsidR="00CB05B7" w:rsidRPr="00AC4CF0">
        <w:t xml:space="preserve">Figure </w:t>
      </w:r>
      <w:r w:rsidR="00CB05B7">
        <w:rPr>
          <w:noProof/>
        </w:rPr>
        <w:t>10</w:t>
      </w:r>
      <w:r w:rsidR="00897B9C" w:rsidRPr="00AC4CF0">
        <w:fldChar w:fldCharType="end"/>
      </w:r>
      <w:r w:rsidR="00CB05B7" w:rsidRPr="00AC4CF0">
        <w:t xml:space="preserve"> </w:t>
      </w:r>
      <w:r w:rsidRPr="00AC4CF0">
        <w:t>is</w:t>
      </w:r>
      <w:r w:rsidR="005822E7" w:rsidRPr="00AC4CF0">
        <w:t xml:space="preserve"> that while the pipe is in the compressive failure mode, an increase in the internal pressure</w:t>
      </w:r>
      <w:r w:rsidR="000B54BE" w:rsidRPr="00AC4CF0">
        <w:t xml:space="preserve"> makes increased amounts of applied curvature necessary in order to bring the pipe to failure.</w:t>
      </w:r>
      <w:r w:rsidR="008B7F3B" w:rsidRPr="00AC4CF0">
        <w:t xml:space="preserve"> This is a result of the enhanced global stiffness of the structure due to increasing internal pressure level. It is also observed that while the pipe is in the compressive failure mode the failure curvature is almost linearly proportional to the level of internal pressure except in the vicinity of the transition pressure</w:t>
      </w:r>
      <w:r w:rsidR="00D46674" w:rsidRPr="00AC4CF0">
        <w:t xml:space="preserve"> for the case of X80 steel grade</w:t>
      </w:r>
      <w:r w:rsidR="008B7F3B" w:rsidRPr="00AC4CF0">
        <w:t>.</w:t>
      </w:r>
      <w:r w:rsidR="00D46674" w:rsidRPr="00AC4CF0">
        <w:t xml:space="preserve"> Whereby in case of X60 steel grade the variation of the failure curvature is clearly nonlinear at both sides of the transition pressure.</w:t>
      </w:r>
      <w:r w:rsidRPr="00AC4CF0">
        <w:t xml:space="preserve"> On the other hand while the pipe is in the tensile failure mode</w:t>
      </w:r>
      <w:r w:rsidR="00FD5CF9" w:rsidRPr="00AC4CF0">
        <w:t xml:space="preserve">, less applied curvature is needed in order to cause structural failure. </w:t>
      </w:r>
      <w:r w:rsidR="008B7F3B" w:rsidRPr="00AC4CF0">
        <w:t xml:space="preserve"> </w:t>
      </w:r>
    </w:p>
    <w:p w:rsidR="00CC2B57" w:rsidRPr="00AC4CF0" w:rsidRDefault="00CC2B57" w:rsidP="00DC4D5F">
      <w:r w:rsidRPr="00AC4CF0">
        <w:t xml:space="preserve">It is also clear from </w:t>
      </w:r>
      <w:r w:rsidR="00897B9C" w:rsidRPr="00AC4CF0">
        <w:fldChar w:fldCharType="begin"/>
      </w:r>
      <w:r w:rsidR="00CB05B7" w:rsidRPr="00AC4CF0">
        <w:instrText xml:space="preserve"> REF _Ref380102413 \h  \* MERGEFORMAT </w:instrText>
      </w:r>
      <w:r w:rsidR="00897B9C" w:rsidRPr="00AC4CF0">
        <w:fldChar w:fldCharType="separate"/>
      </w:r>
      <w:r w:rsidR="00CB05B7" w:rsidRPr="00AC4CF0">
        <w:t xml:space="preserve">Figure </w:t>
      </w:r>
      <w:r w:rsidR="00CB05B7">
        <w:rPr>
          <w:noProof/>
        </w:rPr>
        <w:t>10</w:t>
      </w:r>
      <w:r w:rsidR="00897B9C" w:rsidRPr="00AC4CF0">
        <w:fldChar w:fldCharType="end"/>
      </w:r>
      <w:r w:rsidR="00CB05B7" w:rsidRPr="00AC4CF0">
        <w:t xml:space="preserve"> </w:t>
      </w:r>
      <w:r w:rsidRPr="00AC4CF0">
        <w:t>that there is a shift in the transition pressure level to the right side as the steel grade increases from X60 towards X80.</w:t>
      </w:r>
      <w:r w:rsidR="001E2BD0" w:rsidRPr="00AC4CF0">
        <w:t xml:space="preserve"> The peak curvature is reached by X65 steel grade at an internal pressure level of 55% </w:t>
      </w:r>
      <w:r w:rsidR="001E2BD0" w:rsidRPr="00AC4CF0">
        <w:lastRenderedPageBreak/>
        <w:t>SMYS which lies between the transition pressures of X60 (53% SMYS) and X80 (67% SMYS)</w:t>
      </w:r>
      <w:r w:rsidR="00216695" w:rsidRPr="00AC4CF0">
        <w:t>.</w:t>
      </w:r>
    </w:p>
    <w:p w:rsidR="00863F5F" w:rsidRPr="00AC4CF0" w:rsidRDefault="00863F5F" w:rsidP="00DC4D5F"/>
    <w:p w:rsidR="00863F5F" w:rsidRPr="00AC4CF0" w:rsidRDefault="00863F5F" w:rsidP="00DC4D5F">
      <w:pPr>
        <w:rPr>
          <w:rFonts w:ascii="Arial" w:hAnsi="Arial" w:cs="Arial"/>
          <w:b/>
        </w:rPr>
      </w:pPr>
      <w:r w:rsidRPr="00AC4CF0">
        <w:rPr>
          <w:rFonts w:ascii="Arial" w:hAnsi="Arial" w:cs="Arial"/>
          <w:b/>
        </w:rPr>
        <w:t>3.3 ANALYSIS OF THE EQUIVALENT PLASTIC STRAIN VARIATION</w:t>
      </w:r>
      <w:r w:rsidR="009741D6" w:rsidRPr="00AC4CF0">
        <w:rPr>
          <w:rFonts w:ascii="Arial" w:hAnsi="Arial" w:cs="Arial"/>
          <w:b/>
        </w:rPr>
        <w:t>S</w:t>
      </w:r>
      <w:r w:rsidRPr="00AC4CF0">
        <w:rPr>
          <w:rFonts w:ascii="Arial" w:hAnsi="Arial" w:cs="Arial"/>
          <w:b/>
        </w:rPr>
        <w:t xml:space="preserve"> AT THE COMPRESSION AND TENSION SIDES</w:t>
      </w:r>
    </w:p>
    <w:p w:rsidR="00DB3028" w:rsidRPr="00AC4CF0" w:rsidRDefault="00DB3028" w:rsidP="00DC4D5F">
      <w:pPr>
        <w:rPr>
          <w:rFonts w:ascii="Arial" w:hAnsi="Arial" w:cs="Arial"/>
          <w:b/>
        </w:rPr>
      </w:pPr>
    </w:p>
    <w:p w:rsidR="00DB3028" w:rsidRPr="00AC4CF0" w:rsidRDefault="00DB3028" w:rsidP="00DC4D5F">
      <w:r w:rsidRPr="00AC4CF0">
        <w:t xml:space="preserve">As it is mentioned in sections 3.1 and 3.2 at certain levels of internal pressure the failure mode of the cold bend is observed to transition from compressive to tensile. Also as it is seen from </w:t>
      </w:r>
      <w:r w:rsidR="00897B9C" w:rsidRPr="00AC4CF0">
        <w:fldChar w:fldCharType="begin"/>
      </w:r>
      <w:r w:rsidR="00CB05B7" w:rsidRPr="00AC4CF0">
        <w:instrText xml:space="preserve"> REF _Ref380102413 \h  \* MERGEFORMAT </w:instrText>
      </w:r>
      <w:r w:rsidR="00897B9C" w:rsidRPr="00AC4CF0">
        <w:fldChar w:fldCharType="separate"/>
      </w:r>
      <w:r w:rsidR="00CB05B7" w:rsidRPr="00AC4CF0">
        <w:t xml:space="preserve">Figure </w:t>
      </w:r>
      <w:r w:rsidR="00CB05B7">
        <w:rPr>
          <w:noProof/>
        </w:rPr>
        <w:t>10</w:t>
      </w:r>
      <w:r w:rsidR="00897B9C" w:rsidRPr="00AC4CF0">
        <w:fldChar w:fldCharType="end"/>
      </w:r>
      <w:r w:rsidR="009741D6" w:rsidRPr="00AC4CF0">
        <w:t>,</w:t>
      </w:r>
      <w:r w:rsidRPr="00AC4CF0">
        <w:t xml:space="preserve"> the level of internal pressure where the transition takes place is correlated with </w:t>
      </w:r>
      <w:r w:rsidR="001A06A3" w:rsidRPr="00AC4CF0">
        <w:t>the grade of pipe base metal.</w:t>
      </w:r>
      <w:r w:rsidRPr="00AC4CF0">
        <w:t xml:space="preserve"> </w:t>
      </w:r>
      <w:r w:rsidR="009741D6" w:rsidRPr="00AC4CF0">
        <w:t>In this section the development of the PEEQ at the intrados and extrados of the cold bend are compa</w:t>
      </w:r>
      <w:r w:rsidR="00B0020D" w:rsidRPr="00AC4CF0">
        <w:t>red for internal pressure values which lie in the vicinity of the transition internal pressure. These comparison</w:t>
      </w:r>
      <w:r w:rsidR="000B298C">
        <w:t>s</w:t>
      </w:r>
      <w:r w:rsidR="00B0020D" w:rsidRPr="00AC4CF0">
        <w:t xml:space="preserve"> are visualized for X60, X65 and X80 steel grades.</w:t>
      </w:r>
      <w:r w:rsidR="009741D6" w:rsidRPr="00AC4CF0">
        <w:t xml:space="preserve"> </w:t>
      </w:r>
    </w:p>
    <w:p w:rsidR="00DB3028" w:rsidRPr="00AC4CF0" w:rsidRDefault="00DB3028" w:rsidP="00DC4D5F">
      <w:pPr>
        <w:rPr>
          <w:rFonts w:ascii="Arial" w:hAnsi="Arial" w:cs="Arial"/>
          <w:b/>
        </w:rPr>
      </w:pPr>
    </w:p>
    <w:p w:rsidR="00B0020D" w:rsidRPr="00AC4CF0" w:rsidRDefault="00B0020D" w:rsidP="00DC4D5F">
      <w:pPr>
        <w:rPr>
          <w:rFonts w:ascii="Arial" w:hAnsi="Arial" w:cs="Arial"/>
          <w:b/>
        </w:rPr>
      </w:pPr>
      <w:r w:rsidRPr="00AC4CF0">
        <w:rPr>
          <w:rFonts w:ascii="Arial" w:hAnsi="Arial" w:cs="Arial"/>
          <w:b/>
        </w:rPr>
        <w:t>3.3.1 The Variation of PEEQ for X60 steel grade</w:t>
      </w:r>
    </w:p>
    <w:p w:rsidR="00B0020D" w:rsidRPr="00AC4CF0" w:rsidRDefault="00B0020D" w:rsidP="00DC4D5F">
      <w:pPr>
        <w:rPr>
          <w:rFonts w:ascii="Arial" w:hAnsi="Arial" w:cs="Arial"/>
          <w:b/>
        </w:rPr>
      </w:pPr>
    </w:p>
    <w:p w:rsidR="00B0020D" w:rsidRDefault="00B0020D" w:rsidP="00DC4D5F">
      <w:r w:rsidRPr="00AC4CF0">
        <w:t>In case of X60 steel grade the transition from compress</w:t>
      </w:r>
      <w:r w:rsidR="00AF6AEA" w:rsidRPr="00AC4CF0">
        <w:t>ive to tensile failure occurs in the vicinity of</w:t>
      </w:r>
      <w:r w:rsidRPr="00AC4CF0">
        <w:t xml:space="preserve"> 53% SMYS</w:t>
      </w:r>
      <w:r w:rsidR="00AF6AEA" w:rsidRPr="00AC4CF0">
        <w:t xml:space="preserve"> internal pressure</w:t>
      </w:r>
      <w:r w:rsidRPr="00AC4CF0">
        <w:t xml:space="preserve">.  </w:t>
      </w:r>
      <w:r w:rsidRPr="00AC4CF0">
        <w:rPr>
          <w:rFonts w:ascii="Arial" w:hAnsi="Arial" w:cs="Arial"/>
          <w:b/>
        </w:rPr>
        <w:t xml:space="preserve"> </w:t>
      </w:r>
      <w:r w:rsidR="000B298C">
        <w:fldChar w:fldCharType="begin"/>
      </w:r>
      <w:r w:rsidR="000B298C">
        <w:instrText xml:space="preserve"> REF _Ref380175837 \h  \* MERGEFORMAT </w:instrText>
      </w:r>
      <w:r w:rsidR="000B298C">
        <w:fldChar w:fldCharType="separate"/>
      </w:r>
      <w:r w:rsidRPr="00AC4CF0">
        <w:t xml:space="preserve">Figure </w:t>
      </w:r>
      <w:r w:rsidRPr="00AC4CF0">
        <w:rPr>
          <w:noProof/>
        </w:rPr>
        <w:t>11</w:t>
      </w:r>
      <w:r w:rsidR="000B298C">
        <w:fldChar w:fldCharType="end"/>
      </w:r>
      <w:r w:rsidR="00CB05B7">
        <w:rPr>
          <w:rFonts w:ascii="Arial" w:hAnsi="Arial" w:cs="Arial"/>
          <w:b/>
        </w:rPr>
        <w:t>,</w:t>
      </w:r>
      <w:r w:rsidRPr="00AC4CF0">
        <w:rPr>
          <w:rFonts w:ascii="Arial" w:hAnsi="Arial" w:cs="Arial"/>
          <w:b/>
        </w:rPr>
        <w:t xml:space="preserve"> </w:t>
      </w:r>
      <w:r w:rsidR="000B298C">
        <w:fldChar w:fldCharType="begin"/>
      </w:r>
      <w:r w:rsidR="000B298C">
        <w:instrText xml:space="preserve"> REF _Ref380175846 \h  \* MERGEFORMAT </w:instrText>
      </w:r>
      <w:r w:rsidR="000B298C">
        <w:fldChar w:fldCharType="separate"/>
      </w:r>
      <w:r w:rsidRPr="00AC4CF0">
        <w:t xml:space="preserve">Figure </w:t>
      </w:r>
      <w:r w:rsidRPr="00AC4CF0">
        <w:rPr>
          <w:noProof/>
        </w:rPr>
        <w:t>12</w:t>
      </w:r>
      <w:r w:rsidR="000B298C">
        <w:fldChar w:fldCharType="end"/>
      </w:r>
      <w:r w:rsidR="00CB05B7">
        <w:rPr>
          <w:rFonts w:ascii="Arial" w:hAnsi="Arial" w:cs="Arial"/>
          <w:b/>
        </w:rPr>
        <w:t>,</w:t>
      </w:r>
      <w:r w:rsidR="00CB05B7">
        <w:rPr>
          <w:b/>
        </w:rPr>
        <w:t xml:space="preserve"> </w:t>
      </w:r>
      <w:r w:rsidR="00CB05B7">
        <w:t>and</w:t>
      </w:r>
      <w:r w:rsidR="00CB05B7">
        <w:rPr>
          <w:rFonts w:ascii="Arial" w:hAnsi="Arial" w:cs="Arial"/>
          <w:b/>
        </w:rPr>
        <w:t xml:space="preserve"> </w:t>
      </w:r>
      <w:r w:rsidR="00897B9C" w:rsidRPr="00AC4CF0">
        <w:rPr>
          <w:rFonts w:ascii="Arial" w:hAnsi="Arial" w:cs="Arial"/>
          <w:b/>
        </w:rPr>
        <w:fldChar w:fldCharType="begin"/>
      </w:r>
      <w:r w:rsidR="00CB05B7" w:rsidRPr="00AC4CF0">
        <w:rPr>
          <w:rFonts w:ascii="Arial" w:hAnsi="Arial" w:cs="Arial"/>
          <w:b/>
        </w:rPr>
        <w:instrText xml:space="preserve"> REF _Ref380175830 \h  \* MERGEFORMAT </w:instrText>
      </w:r>
      <w:r w:rsidR="00897B9C" w:rsidRPr="00AC4CF0">
        <w:rPr>
          <w:rFonts w:ascii="Arial" w:hAnsi="Arial" w:cs="Arial"/>
          <w:b/>
        </w:rPr>
      </w:r>
      <w:r w:rsidR="00897B9C" w:rsidRPr="00AC4CF0">
        <w:rPr>
          <w:rFonts w:ascii="Arial" w:hAnsi="Arial" w:cs="Arial"/>
          <w:b/>
        </w:rPr>
        <w:fldChar w:fldCharType="separate"/>
      </w:r>
      <w:r w:rsidR="00CB05B7" w:rsidRPr="00AC4CF0">
        <w:t xml:space="preserve">Figure </w:t>
      </w:r>
      <w:r w:rsidR="00CB05B7" w:rsidRPr="00AC4CF0">
        <w:rPr>
          <w:noProof/>
        </w:rPr>
        <w:t>1</w:t>
      </w:r>
      <w:r w:rsidR="00CB05B7">
        <w:rPr>
          <w:noProof/>
        </w:rPr>
        <w:t>3</w:t>
      </w:r>
      <w:r w:rsidR="00897B9C" w:rsidRPr="00AC4CF0">
        <w:rPr>
          <w:rFonts w:ascii="Arial" w:hAnsi="Arial" w:cs="Arial"/>
          <w:b/>
        </w:rPr>
        <w:fldChar w:fldCharType="end"/>
      </w:r>
      <w:r w:rsidRPr="00AC4CF0">
        <w:rPr>
          <w:rFonts w:ascii="Arial" w:hAnsi="Arial" w:cs="Arial"/>
          <w:b/>
        </w:rPr>
        <w:t xml:space="preserve"> </w:t>
      </w:r>
      <w:r w:rsidRPr="00AC4CF0">
        <w:t xml:space="preserve">illustrate the development of the PEEQ at the intrados </w:t>
      </w:r>
      <w:r w:rsidR="0010134E" w:rsidRPr="00AC4CF0">
        <w:t xml:space="preserve">and extrados for 3 different levels of internal pressure in the transition zone. </w:t>
      </w:r>
    </w:p>
    <w:p w:rsidR="00AC4CF0" w:rsidRPr="00AC4CF0" w:rsidRDefault="00AC4CF0" w:rsidP="00DC4D5F">
      <w:pPr>
        <w:rPr>
          <w:rFonts w:ascii="Arial" w:hAnsi="Arial" w:cs="Arial"/>
          <w:b/>
        </w:rPr>
      </w:pPr>
    </w:p>
    <w:p w:rsidR="00CE70FE" w:rsidRPr="00AC4CF0" w:rsidRDefault="008F722D" w:rsidP="00CE70FE">
      <w:pPr>
        <w:keepNext/>
        <w:jc w:val="center"/>
      </w:pPr>
      <w:r>
        <w:rPr>
          <w:noProof/>
          <w:lang w:eastAsia="en-CA"/>
        </w:rPr>
        <mc:AlternateContent>
          <mc:Choice Requires="wps">
            <w:drawing>
              <wp:anchor distT="0" distB="0" distL="114299" distR="114299" simplePos="0" relativeHeight="251666432" behindDoc="0" locked="0" layoutInCell="1" allowOverlap="1" wp14:anchorId="2381A808" wp14:editId="40180ED4">
                <wp:simplePos x="0" y="0"/>
                <wp:positionH relativeFrom="column">
                  <wp:posOffset>2771774</wp:posOffset>
                </wp:positionH>
                <wp:positionV relativeFrom="paragraph">
                  <wp:posOffset>762635</wp:posOffset>
                </wp:positionV>
                <wp:extent cx="0" cy="914400"/>
                <wp:effectExtent l="0" t="0" r="1905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8.25pt,60.05pt" to="218.2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" strokecolor="red" strokeweight="1.5pt">
                <v:stroke dashstyle="1 1"/>
                <o:lock v:ext="edit" shapetype="f"/>
              </v:line>
            </w:pict>
          </mc:Fallback>
        </mc:AlternateContent>
      </w:r>
      <w:r>
        <w:rPr>
          <w:noProof/>
          <w:lang w:eastAsia="en-CA"/>
        </w:rPr>
        <mc:AlternateContent>
          <mc:Choice Requires="wps">
            <w:drawing>
              <wp:anchor distT="0" distB="0" distL="114299" distR="114299" simplePos="0" relativeHeight="251664384" behindDoc="0" locked="0" layoutInCell="1" allowOverlap="1" wp14:anchorId="75FD9F46" wp14:editId="1DD42C7B">
                <wp:simplePos x="0" y="0"/>
                <wp:positionH relativeFrom="column">
                  <wp:posOffset>2644774</wp:posOffset>
                </wp:positionH>
                <wp:positionV relativeFrom="paragraph">
                  <wp:posOffset>759460</wp:posOffset>
                </wp:positionV>
                <wp:extent cx="0" cy="91440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ln w="158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25pt,59.8pt" to="208.2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" strokecolor="#00b0f0" strokeweight="1.25pt">
                <o:lock v:ext="edit" shapetype="f"/>
              </v:line>
            </w:pict>
          </mc:Fallback>
        </mc:AlternateContent>
      </w:r>
      <w:r w:rsidR="00CE70FE" w:rsidRPr="00AC4CF0">
        <w:rPr>
          <w:noProof/>
          <w:lang w:eastAsia="en-CA"/>
        </w:rPr>
        <w:drawing>
          <wp:inline distT="0" distB="0" distL="0" distR="0" wp14:anchorId="6FBB1B76" wp14:editId="78196138">
            <wp:extent cx="2995200" cy="20736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CE70FE" w:rsidRPr="00AC4CF0" w:rsidRDefault="00CE70FE" w:rsidP="00CE70FE">
      <w:pPr>
        <w:pStyle w:val="Caption"/>
        <w:jc w:val="center"/>
        <w:rPr>
          <w:rFonts w:ascii="Times New Roman" w:hAnsi="Times New Roman" w:cs="Times New Roman"/>
        </w:rPr>
      </w:pPr>
      <w:bookmarkStart w:id="94" w:name="_Ref380175830"/>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11</w:t>
      </w:r>
      <w:r w:rsidR="00897B9C" w:rsidRPr="00AC4CF0">
        <w:rPr>
          <w:rFonts w:ascii="Times New Roman" w:hAnsi="Times New Roman" w:cs="Times New Roman"/>
        </w:rPr>
        <w:fldChar w:fldCharType="end"/>
      </w:r>
      <w:bookmarkEnd w:id="94"/>
      <w:r w:rsidR="00DD1B1A" w:rsidRPr="00AC4CF0">
        <w:rPr>
          <w:rFonts w:ascii="Times New Roman" w:hAnsi="Times New Roman" w:cs="Times New Roman"/>
        </w:rPr>
        <w:t>: Compression side (solid</w:t>
      </w:r>
      <w:r w:rsidRPr="00AC4CF0">
        <w:rPr>
          <w:rFonts w:ascii="Times New Roman" w:hAnsi="Times New Roman" w:cs="Times New Roman"/>
        </w:rPr>
        <w:t>) and tension side (dotted) variations of PEEQ</w:t>
      </w:r>
      <w:r w:rsidR="0075760A" w:rsidRPr="00AC4CF0">
        <w:rPr>
          <w:rFonts w:ascii="Times New Roman" w:hAnsi="Times New Roman" w:cs="Times New Roman"/>
        </w:rPr>
        <w:t xml:space="preserve"> (X60)</w:t>
      </w:r>
    </w:p>
    <w:p w:rsidR="0075760A" w:rsidRPr="00AC4CF0" w:rsidRDefault="008F722D" w:rsidP="0075760A">
      <w:pPr>
        <w:keepNext/>
        <w:jc w:val="center"/>
      </w:pPr>
      <w:r>
        <w:rPr>
          <w:noProof/>
          <w:lang w:eastAsia="en-CA"/>
        </w:rPr>
        <w:lastRenderedPageBreak/>
        <mc:AlternateContent>
          <mc:Choice Requires="wps">
            <w:drawing>
              <wp:anchor distT="0" distB="0" distL="114299" distR="114299" simplePos="0" relativeHeight="251687936" behindDoc="0" locked="0" layoutInCell="1" allowOverlap="1" wp14:anchorId="00B39C28" wp14:editId="057A52EC">
                <wp:simplePos x="0" y="0"/>
                <wp:positionH relativeFrom="column">
                  <wp:posOffset>2646044</wp:posOffset>
                </wp:positionH>
                <wp:positionV relativeFrom="paragraph">
                  <wp:posOffset>764540</wp:posOffset>
                </wp:positionV>
                <wp:extent cx="0" cy="914400"/>
                <wp:effectExtent l="0" t="0" r="1905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35pt,60.2pt" to="208.3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" strokecolor="red" strokeweight="1.5pt">
                <v:stroke dashstyle="1 1"/>
                <o:lock v:ext="edit" shapetype="f"/>
              </v:line>
            </w:pict>
          </mc:Fallback>
        </mc:AlternateContent>
      </w:r>
      <w:r>
        <w:rPr>
          <w:noProof/>
          <w:lang w:eastAsia="en-CA"/>
        </w:rPr>
        <mc:AlternateContent>
          <mc:Choice Requires="wps">
            <w:drawing>
              <wp:anchor distT="0" distB="0" distL="114299" distR="114299" simplePos="0" relativeHeight="251668480" behindDoc="0" locked="0" layoutInCell="1" allowOverlap="1" wp14:anchorId="40CBD78A" wp14:editId="6718AA1F">
                <wp:simplePos x="0" y="0"/>
                <wp:positionH relativeFrom="column">
                  <wp:posOffset>2722244</wp:posOffset>
                </wp:positionH>
                <wp:positionV relativeFrom="paragraph">
                  <wp:posOffset>760095</wp:posOffset>
                </wp:positionV>
                <wp:extent cx="0" cy="914400"/>
                <wp:effectExtent l="0" t="0"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4.35pt,59.85pt" to="214.3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" strokecolor="#00b0f0" strokeweight="1.25pt">
                <o:lock v:ext="edit" shapetype="f"/>
              </v:line>
            </w:pict>
          </mc:Fallback>
        </mc:AlternateContent>
      </w:r>
      <w:r w:rsidR="00DD1B1A" w:rsidRPr="00AC4CF0">
        <w:rPr>
          <w:noProof/>
          <w:lang w:eastAsia="en-CA"/>
        </w:rPr>
        <w:drawing>
          <wp:inline distT="0" distB="0" distL="0" distR="0" wp14:anchorId="384351CF" wp14:editId="09A65748">
            <wp:extent cx="2995200" cy="207360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DD1B1A" w:rsidRPr="00AC4CF0" w:rsidRDefault="0075760A" w:rsidP="0075760A">
      <w:pPr>
        <w:pStyle w:val="Caption"/>
        <w:jc w:val="center"/>
        <w:rPr>
          <w:rFonts w:ascii="Times New Roman" w:hAnsi="Times New Roman" w:cs="Times New Roman"/>
        </w:rPr>
      </w:pPr>
      <w:bookmarkStart w:id="95" w:name="_Ref380175837"/>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12</w:t>
      </w:r>
      <w:r w:rsidR="00897B9C" w:rsidRPr="00AC4CF0">
        <w:rPr>
          <w:rFonts w:ascii="Times New Roman" w:hAnsi="Times New Roman" w:cs="Times New Roman"/>
        </w:rPr>
        <w:fldChar w:fldCharType="end"/>
      </w:r>
      <w:bookmarkEnd w:id="95"/>
      <w:r w:rsidRPr="00AC4CF0">
        <w:rPr>
          <w:rFonts w:ascii="Times New Roman" w:hAnsi="Times New Roman" w:cs="Times New Roman"/>
        </w:rPr>
        <w:t>: Compression side (solid) and tension side (dotted) variations of PEEQ (X60)</w:t>
      </w:r>
    </w:p>
    <w:p w:rsidR="0075760A" w:rsidRPr="00AC4CF0" w:rsidRDefault="008F722D" w:rsidP="0075760A">
      <w:pPr>
        <w:keepNext/>
        <w:jc w:val="center"/>
      </w:pPr>
      <w:r>
        <w:rPr>
          <w:noProof/>
          <w:lang w:eastAsia="en-CA"/>
        </w:rPr>
        <mc:AlternateContent>
          <mc:Choice Requires="wps">
            <w:drawing>
              <wp:anchor distT="0" distB="0" distL="114299" distR="114299" simplePos="0" relativeHeight="251692032" behindDoc="0" locked="0" layoutInCell="1" allowOverlap="1" wp14:anchorId="4D6F19E8" wp14:editId="3A41AE53">
                <wp:simplePos x="0" y="0"/>
                <wp:positionH relativeFrom="column">
                  <wp:posOffset>2813684</wp:posOffset>
                </wp:positionH>
                <wp:positionV relativeFrom="paragraph">
                  <wp:posOffset>758190</wp:posOffset>
                </wp:positionV>
                <wp:extent cx="0" cy="91440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1.55pt,59.7pt" to="221.5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" strokecolor="#00b0f0" strokeweight="1.25pt">
                <o:lock v:ext="edit" shapetype="f"/>
              </v:line>
            </w:pict>
          </mc:Fallback>
        </mc:AlternateContent>
      </w:r>
      <w:r>
        <w:rPr>
          <w:noProof/>
          <w:lang w:eastAsia="en-CA"/>
        </w:rPr>
        <mc:AlternateContent>
          <mc:Choice Requires="wps">
            <w:drawing>
              <wp:anchor distT="0" distB="0" distL="114299" distR="114299" simplePos="0" relativeHeight="251689984" behindDoc="0" locked="0" layoutInCell="1" allowOverlap="1" wp14:anchorId="04C98637" wp14:editId="422E9A36">
                <wp:simplePos x="0" y="0"/>
                <wp:positionH relativeFrom="column">
                  <wp:posOffset>2501264</wp:posOffset>
                </wp:positionH>
                <wp:positionV relativeFrom="paragraph">
                  <wp:posOffset>755015</wp:posOffset>
                </wp:positionV>
                <wp:extent cx="0" cy="914400"/>
                <wp:effectExtent l="0" t="0" r="1905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6.95pt,59.45pt" to="196.9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" strokecolor="red" strokeweight="1.5pt">
                <v:stroke dashstyle="1 1"/>
                <o:lock v:ext="edit" shapetype="f"/>
              </v:line>
            </w:pict>
          </mc:Fallback>
        </mc:AlternateContent>
      </w:r>
      <w:r w:rsidR="0075760A" w:rsidRPr="00AC4CF0">
        <w:rPr>
          <w:noProof/>
          <w:lang w:eastAsia="en-CA"/>
        </w:rPr>
        <w:drawing>
          <wp:inline distT="0" distB="0" distL="0" distR="0" wp14:anchorId="10DEE63B" wp14:editId="52332C64">
            <wp:extent cx="2995200" cy="20736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75760A" w:rsidRPr="00AC4CF0" w:rsidRDefault="0075760A" w:rsidP="0075760A">
      <w:pPr>
        <w:pStyle w:val="Caption"/>
        <w:jc w:val="center"/>
        <w:rPr>
          <w:rFonts w:ascii="Times New Roman" w:hAnsi="Times New Roman" w:cs="Times New Roman"/>
        </w:rPr>
      </w:pPr>
      <w:bookmarkStart w:id="96" w:name="_Ref380175846"/>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13</w:t>
      </w:r>
      <w:r w:rsidR="00897B9C" w:rsidRPr="00AC4CF0">
        <w:rPr>
          <w:rFonts w:ascii="Times New Roman" w:hAnsi="Times New Roman" w:cs="Times New Roman"/>
        </w:rPr>
        <w:fldChar w:fldCharType="end"/>
      </w:r>
      <w:bookmarkEnd w:id="96"/>
      <w:r w:rsidRPr="00AC4CF0">
        <w:rPr>
          <w:rFonts w:ascii="Times New Roman" w:hAnsi="Times New Roman" w:cs="Times New Roman"/>
        </w:rPr>
        <w:t>: Compression side (solid) and tension side (dotted) variations of PEEQ (X60)</w:t>
      </w:r>
    </w:p>
    <w:p w:rsidR="001B5864" w:rsidRPr="00AC4CF0" w:rsidRDefault="0010134E" w:rsidP="0010134E">
      <w:r w:rsidRPr="00AC4CF0">
        <w:t xml:space="preserve">In </w:t>
      </w:r>
      <w:r w:rsidR="00897B9C" w:rsidRPr="00AC4CF0">
        <w:fldChar w:fldCharType="begin"/>
      </w:r>
      <w:r w:rsidR="00AB1996" w:rsidRPr="00AC4CF0">
        <w:instrText xml:space="preserve"> REF _Ref380175830 \h  \* MERGEFORMAT </w:instrText>
      </w:r>
      <w:r w:rsidR="00897B9C" w:rsidRPr="00AC4CF0">
        <w:fldChar w:fldCharType="separate"/>
      </w:r>
      <w:r w:rsidR="00AB1996" w:rsidRPr="00AC4CF0">
        <w:t xml:space="preserve">Figure </w:t>
      </w:r>
      <w:r w:rsidR="00AB1996" w:rsidRPr="00AC4CF0">
        <w:rPr>
          <w:noProof/>
        </w:rPr>
        <w:t>1</w:t>
      </w:r>
      <w:r w:rsidR="00AB1996">
        <w:rPr>
          <w:noProof/>
        </w:rPr>
        <w:t>1</w:t>
      </w:r>
      <w:r w:rsidR="00897B9C" w:rsidRPr="00AC4CF0">
        <w:fldChar w:fldCharType="end"/>
      </w:r>
      <w:r w:rsidR="00AB1996" w:rsidRPr="00AC4CF0">
        <w:t xml:space="preserve"> </w:t>
      </w:r>
      <w:r w:rsidRPr="00AC4CF0">
        <w:t>for the case of 50% SMYS the intrados reaches 40% PEEQ. The straight and dotted lines perpendicular to the curvature axis mark the points at which the intrados and extrados reach 40% PEEQ respectively. From Figures  11 12</w:t>
      </w:r>
      <w:r w:rsidR="00AB1996">
        <w:t>, and 13,</w:t>
      </w:r>
      <w:r w:rsidRPr="00AC4CF0">
        <w:t xml:space="preserve"> it can be observed that for 50% SMYS internal pressure the compression side fails first while for 53% and 58% the tension side fails first. </w:t>
      </w:r>
      <w:r w:rsidR="001B5864" w:rsidRPr="00AC4CF0">
        <w:t xml:space="preserve">The exact values of curvature at 40% PEEQ </w:t>
      </w:r>
      <w:r w:rsidR="0032505B" w:rsidRPr="00AC4CF0">
        <w:t>are</w:t>
      </w:r>
      <w:r w:rsidR="001B5864" w:rsidRPr="00AC4CF0">
        <w:t xml:space="preserve"> listed for intrados and extrados, for all three internal pressure levels in</w:t>
      </w:r>
      <w:r w:rsidR="00A14B1E" w:rsidRPr="00AC4CF0">
        <w:t xml:space="preserve"> </w:t>
      </w:r>
      <w:r w:rsidR="00897B9C" w:rsidRPr="00AC4CF0">
        <w:fldChar w:fldCharType="begin"/>
      </w:r>
      <w:r w:rsidR="00AB1996" w:rsidRPr="00AC4CF0">
        <w:instrText xml:space="preserve"> REF _Ref380184127 \h  \* MERGEFORMAT </w:instrText>
      </w:r>
      <w:r w:rsidR="00897B9C" w:rsidRPr="00AC4CF0">
        <w:fldChar w:fldCharType="separate"/>
      </w:r>
      <w:r w:rsidR="00AB1996" w:rsidRPr="00AC4CF0">
        <w:t xml:space="preserve">Table </w:t>
      </w:r>
      <w:r w:rsidR="00AB1996">
        <w:rPr>
          <w:noProof/>
        </w:rPr>
        <w:t>3</w:t>
      </w:r>
      <w:r w:rsidR="00897B9C" w:rsidRPr="00AC4CF0">
        <w:fldChar w:fldCharType="end"/>
      </w:r>
      <w:r w:rsidR="00AB1996" w:rsidRPr="00AC4CF0">
        <w:t xml:space="preserve"> </w:t>
      </w:r>
      <w:r w:rsidR="0032505B" w:rsidRPr="00AC4CF0">
        <w:t>where the critical values of curvature are highlighted in red.</w:t>
      </w:r>
    </w:p>
    <w:p w:rsidR="00A14B1E" w:rsidRPr="00AC4CF0" w:rsidRDefault="00A14B1E" w:rsidP="0010134E"/>
    <w:p w:rsidR="00A14B1E" w:rsidRPr="00AC4CF0" w:rsidRDefault="00A14B1E" w:rsidP="00A14B1E">
      <w:pPr>
        <w:pStyle w:val="Caption"/>
        <w:keepNext/>
        <w:jc w:val="center"/>
        <w:rPr>
          <w:rFonts w:ascii="Times New Roman" w:hAnsi="Times New Roman" w:cs="Times New Roman"/>
        </w:rPr>
      </w:pPr>
      <w:bookmarkStart w:id="97" w:name="_Ref380184127"/>
      <w:r w:rsidRPr="00AC4CF0">
        <w:rPr>
          <w:rFonts w:ascii="Times New Roman" w:hAnsi="Times New Roman" w:cs="Times New Roman"/>
        </w:rPr>
        <w:t xml:space="preserve">Table </w:t>
      </w:r>
      <w:bookmarkEnd w:id="97"/>
      <w:r w:rsidR="00AB1996">
        <w:rPr>
          <w:rFonts w:ascii="Times New Roman" w:hAnsi="Times New Roman" w:cs="Times New Roman"/>
        </w:rPr>
        <w:t>3</w:t>
      </w:r>
      <w:r w:rsidRPr="00AC4CF0">
        <w:rPr>
          <w:rFonts w:ascii="Times New Roman" w:hAnsi="Times New Roman" w:cs="Times New Roman"/>
        </w:rPr>
        <w:t>: Failure curvature values for X60</w:t>
      </w:r>
    </w:p>
    <w:tbl>
      <w:tblPr>
        <w:tblStyle w:val="TableGrid"/>
        <w:tblW w:w="0" w:type="auto"/>
        <w:jc w:val="center"/>
        <w:tblLook w:val="04A0" w:firstRow="1" w:lastRow="0" w:firstColumn="1" w:lastColumn="0" w:noHBand="0" w:noVBand="1"/>
      </w:tblPr>
      <w:tblGrid>
        <w:gridCol w:w="1309"/>
        <w:gridCol w:w="1257"/>
        <w:gridCol w:w="1040"/>
        <w:gridCol w:w="1080"/>
      </w:tblGrid>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b/>
              </w:rPr>
            </w:pPr>
            <w:r w:rsidRPr="00AC4CF0">
              <w:rPr>
                <w:rFonts w:ascii="Times New Roman" w:hAnsi="Times New Roman" w:cs="Times New Roman"/>
                <w:b/>
              </w:rPr>
              <w:t>Internal pressure</w:t>
            </w:r>
          </w:p>
          <w:p w:rsidR="00A074A2" w:rsidRPr="00AC4CF0" w:rsidRDefault="00A074A2" w:rsidP="001B5864">
            <w:pPr>
              <w:jc w:val="center"/>
              <w:rPr>
                <w:rFonts w:ascii="Times New Roman" w:hAnsi="Times New Roman" w:cs="Times New Roman"/>
              </w:rPr>
            </w:pPr>
            <w:r w:rsidRPr="00AC4CF0">
              <w:rPr>
                <w:rFonts w:ascii="Times New Roman" w:hAnsi="Times New Roman" w:cs="Times New Roman"/>
                <w:b/>
              </w:rPr>
              <w:t xml:space="preserve"> (% SMYS)</w:t>
            </w:r>
          </w:p>
        </w:tc>
        <w:tc>
          <w:tcPr>
            <w:tcW w:w="1257" w:type="dxa"/>
          </w:tcPr>
          <w:p w:rsidR="00A074A2" w:rsidRPr="00AC4CF0" w:rsidRDefault="00A074A2" w:rsidP="001B5864">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compressive failure</w:t>
            </w:r>
          </w:p>
        </w:tc>
        <w:tc>
          <w:tcPr>
            <w:tcW w:w="1040" w:type="dxa"/>
          </w:tcPr>
          <w:p w:rsidR="00A074A2" w:rsidRPr="00AC4CF0" w:rsidRDefault="00A074A2" w:rsidP="001B5864">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tensile failure</w:t>
            </w:r>
          </w:p>
        </w:tc>
        <w:tc>
          <w:tcPr>
            <w:tcW w:w="1080" w:type="dxa"/>
          </w:tcPr>
          <w:p w:rsidR="00A074A2" w:rsidRPr="00AC4CF0" w:rsidRDefault="00A074A2" w:rsidP="00A074A2">
            <w:pPr>
              <w:jc w:val="center"/>
              <w:rPr>
                <w:rFonts w:ascii="Arial" w:hAnsi="Arial"/>
                <w:b/>
              </w:rPr>
            </w:pPr>
            <m:oMathPara>
              <m:oMath>
                <m:r>
                  <m:rPr>
                    <m:sty m:val="b"/>
                  </m:rPr>
                  <w:rPr>
                    <w:rFonts w:ascii="Cambria Math" w:hAnsi="Cambria Math"/>
                  </w:rPr>
                  <m:t>Δ</m:t>
                </m:r>
                <m:r>
                  <m:rPr>
                    <m:sty m:val="bi"/>
                  </m:rPr>
                  <w:rPr>
                    <w:rFonts w:ascii="Cambria Math" w:hAnsi="Cambria Math"/>
                  </w:rPr>
                  <m:t>κ</m:t>
                </m:r>
              </m:oMath>
            </m:oMathPara>
          </w:p>
        </w:tc>
      </w:tr>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rPr>
            </w:pPr>
            <w:r w:rsidRPr="00AC4CF0">
              <w:rPr>
                <w:rFonts w:ascii="Times New Roman" w:hAnsi="Times New Roman" w:cs="Times New Roman"/>
              </w:rPr>
              <w:t>50</w:t>
            </w:r>
          </w:p>
        </w:tc>
        <w:tc>
          <w:tcPr>
            <w:tcW w:w="1257"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color w:val="FF0000"/>
              </w:rPr>
              <w:t>0.000129</w:t>
            </w:r>
          </w:p>
        </w:tc>
        <w:tc>
          <w:tcPr>
            <w:tcW w:w="1040"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rPr>
              <w:t>0.000133</w:t>
            </w:r>
          </w:p>
        </w:tc>
        <w:tc>
          <w:tcPr>
            <w:tcW w:w="1080" w:type="dxa"/>
          </w:tcPr>
          <w:p w:rsidR="00A074A2" w:rsidRPr="00AC4CF0" w:rsidRDefault="00A074A2" w:rsidP="00A074A2">
            <w:pPr>
              <w:rPr>
                <w:sz w:val="18"/>
                <w:szCs w:val="18"/>
              </w:rPr>
            </w:pPr>
            <m:oMathPara>
              <m:oMath>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rPr>
            </w:pPr>
            <w:r w:rsidRPr="00AC4CF0">
              <w:rPr>
                <w:rFonts w:ascii="Times New Roman" w:hAnsi="Times New Roman" w:cs="Times New Roman"/>
              </w:rPr>
              <w:t>53</w:t>
            </w:r>
          </w:p>
        </w:tc>
        <w:tc>
          <w:tcPr>
            <w:tcW w:w="1257"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rPr>
              <w:t>0.000131</w:t>
            </w:r>
          </w:p>
        </w:tc>
        <w:tc>
          <w:tcPr>
            <w:tcW w:w="1040"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color w:val="FF0000"/>
              </w:rPr>
              <w:t>0.000129</w:t>
            </w:r>
          </w:p>
        </w:tc>
        <w:tc>
          <w:tcPr>
            <w:tcW w:w="1080" w:type="dxa"/>
          </w:tcPr>
          <w:p w:rsidR="00A074A2" w:rsidRPr="00AC4CF0" w:rsidRDefault="00A074A2" w:rsidP="0010134E">
            <w:pPr>
              <w:rPr>
                <w:color w:val="FF0000"/>
              </w:rPr>
            </w:pPr>
            <m:oMathPara>
              <m:oMath>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rPr>
            </w:pPr>
            <w:r w:rsidRPr="00AC4CF0">
              <w:rPr>
                <w:rFonts w:ascii="Times New Roman" w:hAnsi="Times New Roman" w:cs="Times New Roman"/>
              </w:rPr>
              <w:t>58</w:t>
            </w:r>
          </w:p>
        </w:tc>
        <w:tc>
          <w:tcPr>
            <w:tcW w:w="1257"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rPr>
              <w:t>0.000135</w:t>
            </w:r>
          </w:p>
        </w:tc>
        <w:tc>
          <w:tcPr>
            <w:tcW w:w="1040" w:type="dxa"/>
          </w:tcPr>
          <w:p w:rsidR="00A074A2" w:rsidRPr="00AC4CF0" w:rsidRDefault="00A074A2" w:rsidP="00A074A2">
            <w:pPr>
              <w:jc w:val="center"/>
              <w:rPr>
                <w:rFonts w:ascii="Times New Roman" w:hAnsi="Times New Roman" w:cs="Times New Roman"/>
                <w:color w:val="FF0000"/>
              </w:rPr>
            </w:pPr>
            <w:r w:rsidRPr="00AC4CF0">
              <w:rPr>
                <w:rFonts w:ascii="Times New Roman" w:hAnsi="Times New Roman" w:cs="Times New Roman"/>
                <w:color w:val="FF0000"/>
              </w:rPr>
              <w:t>0.000123</w:t>
            </w:r>
          </w:p>
        </w:tc>
        <w:tc>
          <w:tcPr>
            <w:tcW w:w="1080" w:type="dxa"/>
          </w:tcPr>
          <w:p w:rsidR="00A074A2" w:rsidRPr="00AC4CF0" w:rsidRDefault="00A074A2" w:rsidP="00A074A2">
            <w:pPr>
              <w:rPr>
                <w:color w:val="FF0000"/>
              </w:rPr>
            </w:pPr>
            <m:oMathPara>
              <m:oMath>
                <m:r>
                  <w:rPr>
                    <w:rFonts w:ascii="Cambria Math" w:hAnsi="Cambria Math"/>
                    <w:sz w:val="18"/>
                    <w:szCs w:val="18"/>
                  </w:rPr>
                  <m:t>1.2⋅</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bl>
    <w:p w:rsidR="0010134E" w:rsidRPr="00AC4CF0" w:rsidRDefault="001B5864" w:rsidP="0010134E">
      <w:pPr>
        <w:rPr>
          <w:lang w:eastAsia="zh-CN" w:bidi="he-IL"/>
        </w:rPr>
      </w:pPr>
      <w:r w:rsidRPr="00AC4CF0">
        <w:t xml:space="preserve"> </w:t>
      </w:r>
    </w:p>
    <w:p w:rsidR="0014332D" w:rsidRPr="00AC4CF0" w:rsidRDefault="0014332D" w:rsidP="0010134E">
      <w:r w:rsidRPr="00AC4CF0">
        <w:lastRenderedPageBreak/>
        <w:t>Since the failure mode is observed to be compressive for 50% SMYS internal pressure and tensile for 53%</w:t>
      </w:r>
      <w:r w:rsidR="00A074A2" w:rsidRPr="00AC4CF0">
        <w:t xml:space="preserve"> SMYS</w:t>
      </w:r>
      <w:r w:rsidRPr="00AC4CF0">
        <w:t xml:space="preserve"> and greater internal pressure values</w:t>
      </w:r>
      <w:r w:rsidR="00A074A2" w:rsidRPr="00AC4CF0">
        <w:t xml:space="preserve"> it is assumed that the exact transition pressure value lies between 50% SMYS and 53% SMYS</w:t>
      </w:r>
      <w:r w:rsidR="0073790B" w:rsidRPr="00AC4CF0">
        <w:t xml:space="preserve"> for X60 steel grade</w:t>
      </w:r>
      <w:r w:rsidR="00A074A2" w:rsidRPr="00AC4CF0">
        <w:t>. In order to estimate the exact transition pressure a linear variation of the difference between the failure curvature values of the tension and compression sides is assumed</w:t>
      </w:r>
      <w:r w:rsidR="0073790B" w:rsidRPr="00AC4CF0">
        <w:t xml:space="preserve"> (</w:t>
      </w:r>
      <w:r w:rsidR="00897B9C" w:rsidRPr="00AC4CF0">
        <w:fldChar w:fldCharType="begin"/>
      </w:r>
      <w:r w:rsidR="00AB1996" w:rsidRPr="00AC4CF0">
        <w:instrText xml:space="preserve"> REF _Ref380189444 \h  \* MERGEFORMAT </w:instrText>
      </w:r>
      <w:r w:rsidR="00897B9C" w:rsidRPr="00AC4CF0">
        <w:fldChar w:fldCharType="separate"/>
      </w:r>
      <w:r w:rsidR="00AB1996" w:rsidRPr="00AC4CF0">
        <w:t xml:space="preserve">Figure </w:t>
      </w:r>
      <w:r w:rsidR="00AB1996" w:rsidRPr="00AC4CF0">
        <w:rPr>
          <w:noProof/>
        </w:rPr>
        <w:t>1</w:t>
      </w:r>
      <w:r w:rsidR="00AB1996">
        <w:rPr>
          <w:noProof/>
        </w:rPr>
        <w:t>4</w:t>
      </w:r>
      <w:r w:rsidR="00897B9C" w:rsidRPr="00AC4CF0">
        <w:fldChar w:fldCharType="end"/>
      </w:r>
      <w:r w:rsidR="0073790B" w:rsidRPr="00AC4CF0">
        <w:t>)</w:t>
      </w:r>
      <w:r w:rsidR="00A074A2" w:rsidRPr="00AC4CF0">
        <w:t>.</w:t>
      </w:r>
      <w:r w:rsidR="0073790B" w:rsidRPr="00AC4CF0">
        <w:t xml:space="preserve"> </w:t>
      </w:r>
      <w:r w:rsidR="00AC5F5E" w:rsidRPr="00AC4CF0">
        <w:t xml:space="preserve">In the visualization of the difference in failure curvature the minus sign in front of </w:t>
      </w:r>
      <m:oMath>
        <m:r>
          <m:rPr>
            <m:sty m:val="p"/>
          </m:rPr>
          <w:rPr>
            <w:rFonts w:ascii="Cambria Math" w:hAnsi="Cambria Math"/>
          </w:rPr>
          <m:t>Δ</m:t>
        </m:r>
        <m:r>
          <w:rPr>
            <w:rFonts w:ascii="Cambria Math" w:hAnsi="Cambria Math"/>
          </w:rPr>
          <m:t>κ</m:t>
        </m:r>
      </m:oMath>
      <w:r w:rsidR="00AC5F5E" w:rsidRPr="00AC4CF0">
        <w:t xml:space="preserve"> indicates that the compression side reaches 40% PEEQ earlier than the tension side. </w:t>
      </w:r>
      <w:r w:rsidR="0073790B" w:rsidRPr="00AC4CF0">
        <w:t>Based on this linear variation assumption, the compressive to tensile transition pressure level can be estimated as 52% SMYS for X60</w:t>
      </w:r>
      <w:r w:rsidR="00A074A2" w:rsidRPr="00AC4CF0">
        <w:t xml:space="preserve"> </w:t>
      </w:r>
      <w:r w:rsidR="0073790B" w:rsidRPr="00AC4CF0">
        <w:t>steel grade.</w:t>
      </w:r>
    </w:p>
    <w:p w:rsidR="003D6D19" w:rsidRPr="00AC4CF0" w:rsidRDefault="003D6D19" w:rsidP="0010134E">
      <w:pPr>
        <w:rPr>
          <w:noProof/>
          <w:lang w:eastAsia="en-CA"/>
        </w:rPr>
      </w:pPr>
    </w:p>
    <w:p w:rsidR="0081696E" w:rsidRPr="00AC4CF0" w:rsidRDefault="008F722D" w:rsidP="0081696E">
      <w:pPr>
        <w:keepNext/>
      </w:pPr>
      <w:r>
        <w:rPr>
          <w:noProof/>
          <w:lang w:eastAsia="en-CA"/>
        </w:rPr>
        <mc:AlternateContent>
          <mc:Choice Requires="wpg">
            <w:drawing>
              <wp:anchor distT="0" distB="0" distL="114300" distR="114300" simplePos="0" relativeHeight="251685888" behindDoc="0" locked="0" layoutInCell="1" allowOverlap="1" wp14:anchorId="103AD2B2" wp14:editId="3BB1AC63">
                <wp:simplePos x="0" y="0"/>
                <wp:positionH relativeFrom="column">
                  <wp:posOffset>2081530</wp:posOffset>
                </wp:positionH>
                <wp:positionV relativeFrom="paragraph">
                  <wp:posOffset>587375</wp:posOffset>
                </wp:positionV>
                <wp:extent cx="1177290" cy="5905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590550"/>
                          <a:chOff x="0" y="0"/>
                          <a:chExt cx="1177290" cy="590550"/>
                        </a:xfrm>
                      </wpg:grpSpPr>
                      <wps:wsp>
                        <wps:cNvPr id="33" name="Straight Arrow Connector 33"/>
                        <wps:cNvCnPr/>
                        <wps:spPr>
                          <a:xfrm>
                            <a:off x="595312" y="0"/>
                            <a:ext cx="0" cy="308610"/>
                          </a:xfrm>
                          <a:prstGeom prst="straightConnector1">
                            <a:avLst/>
                          </a:prstGeom>
                          <a:noFill/>
                          <a:ln w="9525" cap="flat" cmpd="sng" algn="ctr">
                            <a:solidFill>
                              <a:sysClr val="windowText" lastClr="000000"/>
                            </a:solidFill>
                            <a:prstDash val="solid"/>
                            <a:tailEnd type="arrow"/>
                          </a:ln>
                          <a:effectLst/>
                        </wps:spPr>
                        <wps:bodyPr/>
                      </wps:wsp>
                      <wps:wsp>
                        <wps:cNvPr id="34" name="Text Box 34"/>
                        <wps:cNvSpPr txBox="1"/>
                        <wps:spPr>
                          <a:xfrm>
                            <a:off x="0" y="304800"/>
                            <a:ext cx="1177290" cy="285750"/>
                          </a:xfrm>
                          <a:prstGeom prst="rect">
                            <a:avLst/>
                          </a:prstGeom>
                          <a:noFill/>
                          <a:ln w="6350">
                            <a:noFill/>
                          </a:ln>
                          <a:effectLst/>
                        </wps:spPr>
                        <wps:txbx>
                          <w:txbxContent>
                            <w:p w:rsidR="00E34B89" w:rsidRDefault="00E34B89" w:rsidP="0081696E">
                              <w:pPr>
                                <w:jc w:val="center"/>
                              </w:pPr>
                              <w:r>
                                <w:t>Tensile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6" o:spid="_x0000_s1028" style="position:absolute;left:0;text-align:left;margin-left:163.9pt;margin-top:46.25pt;width:92.7pt;height:46.5pt;z-index:251685888" coordsize="117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">
                <v:shapetype id="_x0000_t32" coordsize="21600,21600" o:spt="32" o:oned="t" path="m,l21600,21600e" filled="f">
                  <v:path arrowok="t" fillok="f" o:connecttype="none"/>
                  <o:lock v:ext="edit" shapetype="t"/>
                </v:shapetype>
                <v:shape id="Straight Arrow Connector 33" o:spid="_x0000_s1029" type="#_x0000_t32" style="position:absolute;left:5953;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mpUMQAAADbAAAADwAAAGRycy9kb3ducmV2LnhtbESPQWsCMRSE74L/ITyhN81aschqlCqt&#10;CFLQtb0/Ns/dtZuXJYm6+utNoeBxmJlvmNmiNbW4kPOVZQXDQQKCOLe64kLB9+GzPwHhA7LG2jIp&#10;uJGHxbzbmWGq7ZX3dMlCISKEfYoKyhCaVEqfl2TQD2xDHL2jdQZDlK6Q2uE1wk0tX5PkTRqsOC6U&#10;2NCqpPw3OxsFdnk865+xXU7cV5597OTptl3flXrpte9TEIHa8Az/tzdawWgE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alQxAAAANsAAAAPAAAAAAAAAAAA&#10;AAAAAKECAABkcnMvZG93bnJldi54bWxQSwUGAAAAAAQABAD5AAAAkgMAAAAA&#10;" strokecolor="windowText">
                  <v:stroke endarrow="open"/>
                </v:shape>
                <v:shape id="Text Box 34" o:spid="_x0000_s1030" type="#_x0000_t202" style="position:absolute;top:3048;width:117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E34B89" w:rsidRDefault="00E34B89" w:rsidP="0081696E">
                        <w:pPr>
                          <w:jc w:val="center"/>
                        </w:pPr>
                        <w:r>
                          <w:t>Tensile failure</w:t>
                        </w:r>
                      </w:p>
                    </w:txbxContent>
                  </v:textbox>
                </v:shape>
              </v:group>
            </w:pict>
          </mc:Fallback>
        </mc:AlternateContent>
      </w:r>
      <w:r>
        <w:rPr>
          <w:noProof/>
          <w:lang w:eastAsia="en-CA"/>
        </w:rPr>
        <mc:AlternateContent>
          <mc:Choice Requires="wpg">
            <w:drawing>
              <wp:anchor distT="0" distB="0" distL="114300" distR="114300" simplePos="0" relativeHeight="251681792" behindDoc="0" locked="0" layoutInCell="1" allowOverlap="1" wp14:anchorId="2A2F34DF" wp14:editId="700C1FDB">
                <wp:simplePos x="0" y="0"/>
                <wp:positionH relativeFrom="column">
                  <wp:posOffset>633730</wp:posOffset>
                </wp:positionH>
                <wp:positionV relativeFrom="paragraph">
                  <wp:posOffset>20320</wp:posOffset>
                </wp:positionV>
                <wp:extent cx="1177290" cy="676275"/>
                <wp:effectExtent l="0" t="0" r="0" b="2857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676275"/>
                          <a:chOff x="0" y="0"/>
                          <a:chExt cx="1177290" cy="676275"/>
                        </a:xfrm>
                      </wpg:grpSpPr>
                      <wps:wsp>
                        <wps:cNvPr id="31" name="Straight Arrow Connector 31"/>
                        <wps:cNvCnPr/>
                        <wps:spPr>
                          <a:xfrm flipV="1">
                            <a:off x="557212" y="371475"/>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0" y="0"/>
                            <a:ext cx="117729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w:rsidP="0081696E">
                              <w:pPr>
                                <w:jc w:val="center"/>
                              </w:pPr>
                              <w:r>
                                <w:t>Compressive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5" o:spid="_x0000_s1031" style="position:absolute;left:0;text-align:left;margin-left:49.9pt;margin-top:1.6pt;width:92.7pt;height:53.25pt;z-index:251681792" coordsize="11772,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">
                <v:shape id="Straight Arrow Connector 31" o:spid="_x0000_s1032" type="#_x0000_t32" style="position:absolute;left:5572;top:3714;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g8AAAADbAAAADwAAAGRycy9kb3ducmV2LnhtbESP22oCMRRF3wX/IZxC3zSjUpGpUcQL&#10;9K3ePuB0cpzETk6GJOr07xuh0MfNviz2fNm5RtwpROtZwWhYgCCuvLZcKzifdoMZiJiQNTaeScEP&#10;RVgu+r05lto/+ED3Y6pFHuFYogKTUltKGStDDuPQt8TZu/jgMGUZaqkDPvK4a+S4KKbSoeVMMNjS&#10;2lD1fby5zF3Z69smaK62X1e7DwY/Lw0q9frSrd5BJOrSf/iv/aEVTEb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9YkIPAAAAA2wAAAA8AAAAAAAAAAAAAAAAA&#10;oQIAAGRycy9kb3ducmV2LnhtbFBLBQYAAAAABAAEAPkAAACOAwAAAAA=&#10;" strokecolor="black [3213]">
                  <v:stroke endarrow="open"/>
                </v:shape>
                <v:shape id="Text Box 32" o:spid="_x0000_s1033" type="#_x0000_t202" style="position:absolute;width:1177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E34B89" w:rsidRDefault="00E34B89" w:rsidP="0081696E">
                        <w:pPr>
                          <w:jc w:val="center"/>
                        </w:pPr>
                        <w:r>
                          <w:t>Compressive failure</w:t>
                        </w:r>
                      </w:p>
                    </w:txbxContent>
                  </v:textbox>
                </v:shape>
              </v:group>
            </w:pict>
          </mc:Fallback>
        </mc:AlternateContent>
      </w:r>
      <w:r>
        <w:rPr>
          <w:noProof/>
          <w:lang w:eastAsia="en-CA"/>
        </w:rPr>
        <mc:AlternateContent>
          <mc:Choice Requires="wpg">
            <w:drawing>
              <wp:anchor distT="0" distB="0" distL="114300" distR="114300" simplePos="0" relativeHeight="251672576" behindDoc="0" locked="0" layoutInCell="1" allowOverlap="1" wp14:anchorId="1C2F1464" wp14:editId="552DEF4F">
                <wp:simplePos x="0" y="0"/>
                <wp:positionH relativeFrom="column">
                  <wp:posOffset>-66675</wp:posOffset>
                </wp:positionH>
                <wp:positionV relativeFrom="paragraph">
                  <wp:posOffset>58420</wp:posOffset>
                </wp:positionV>
                <wp:extent cx="586740" cy="889635"/>
                <wp:effectExtent l="0" t="0" r="3810" b="571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 cy="889635"/>
                          <a:chOff x="0" y="0"/>
                          <a:chExt cx="586740" cy="889635"/>
                        </a:xfrm>
                      </wpg:grpSpPr>
                      <wpg:grpSp>
                        <wpg:cNvPr id="44" name="Group 44"/>
                        <wpg:cNvGrpSpPr/>
                        <wpg:grpSpPr>
                          <a:xfrm>
                            <a:off x="0" y="0"/>
                            <a:ext cx="514350" cy="581978"/>
                            <a:chOff x="0" y="0"/>
                            <a:chExt cx="514350" cy="581978"/>
                          </a:xfrm>
                        </wpg:grpSpPr>
                        <wpg:grpSp>
                          <wpg:cNvPr id="24" name="Group 24"/>
                          <wpg:cNvGrpSpPr/>
                          <wpg:grpSpPr>
                            <a:xfrm>
                              <a:off x="133350" y="204788"/>
                              <a:ext cx="381000" cy="377190"/>
                              <a:chOff x="0" y="0"/>
                              <a:chExt cx="381000" cy="377190"/>
                            </a:xfrm>
                          </wpg:grpSpPr>
                          <wps:wsp>
                            <wps:cNvPr id="22" name="Straight Arrow Connector 22"/>
                            <wps:cNvCnPr/>
                            <wps:spPr>
                              <a:xfrm>
                                <a:off x="0" y="377190"/>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0" y="0"/>
                                <a:ext cx="0" cy="377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5" name="Text Box 25"/>
                          <wps:cNvSpPr txBox="1"/>
                          <wps:spPr>
                            <a:xfrm>
                              <a:off x="0" y="0"/>
                              <a:ext cx="33147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m:oMathPara>
                                  <m:oMath>
                                    <m:r>
                                      <m:rPr>
                                        <m:sty m:val="p"/>
                                      </m:rPr>
                                      <w:rPr>
                                        <w:rFonts w:ascii="Cambria Math" w:hAnsi="Cambria Math"/>
                                      </w:rPr>
                                      <m:t>Δ</m:t>
                                    </m:r>
                                    <m:r>
                                      <w:rPr>
                                        <w:rFonts w:ascii="Cambria Math" w:hAnsi="Cambria Math"/>
                                      </w:rPr>
                                      <m:t>κ</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38100" y="581025"/>
                            <a:ext cx="54864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w:r>
                                <w:t>SMYS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5" o:spid="_x0000_s1034" style="position:absolute;left:0;text-align:left;margin-left:-5.25pt;margin-top:4.6pt;width:46.2pt;height:70.05pt;z-index:251672576" coordsize="5867,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">
                <v:group id="Group 44" o:spid="_x0000_s1035" style="position:absolute;width:5143;height:5819" coordsize="5143,5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 o:spid="_x0000_s1036" style="position:absolute;left:1333;top:2047;width:3810;height:3772" coordsize="381000,37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traight Arrow Connector 22" o:spid="_x0000_s1037" type="#_x0000_t32" style="position:absolute;top:377190;width:38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 id="Straight Arrow Connector 23" o:spid="_x0000_s1038" type="#_x0000_t32" style="position:absolute;width:0;height:377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group>
                  <v:shape id="Text Box 25" o:spid="_x0000_s1039" type="#_x0000_t202" style="position:absolute;width:3314;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34B89" w:rsidRDefault="00E34B89">
                          <m:oMathPara>
                            <m:oMath>
                              <m:r>
                                <m:rPr>
                                  <m:sty m:val="p"/>
                                </m:rPr>
                                <w:rPr>
                                  <w:rFonts w:ascii="Cambria Math" w:hAnsi="Cambria Math"/>
                                </w:rPr>
                                <m:t>Δ</m:t>
                              </m:r>
                              <m:r>
                                <w:rPr>
                                  <w:rFonts w:ascii="Cambria Math" w:hAnsi="Cambria Math"/>
                                </w:rPr>
                                <m:t>κ</m:t>
                              </m:r>
                            </m:oMath>
                          </m:oMathPara>
                        </w:p>
                      </w:txbxContent>
                    </v:textbox>
                  </v:shape>
                </v:group>
                <v:shape id="Text Box 26" o:spid="_x0000_s1040" type="#_x0000_t202" style="position:absolute;left:381;top:5810;width:548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34B89" w:rsidRDefault="00E34B89">
                        <w:r>
                          <w:t>SMYS</w:t>
                        </w:r>
                      </w:p>
                    </w:txbxContent>
                  </v:textbox>
                </v:shape>
              </v:group>
            </w:pict>
          </mc:Fallback>
        </mc:AlternateContent>
      </w:r>
      <w:r>
        <w:rPr>
          <w:noProof/>
          <w:lang w:eastAsia="en-CA"/>
        </w:rPr>
        <mc:AlternateContent>
          <mc:Choice Requires="wps">
            <w:drawing>
              <wp:anchor distT="0" distB="0" distL="114300" distR="114300" simplePos="0" relativeHeight="251679744" behindDoc="0" locked="0" layoutInCell="1" allowOverlap="1" wp14:anchorId="5E427F44" wp14:editId="38193E2D">
                <wp:simplePos x="0" y="0"/>
                <wp:positionH relativeFrom="column">
                  <wp:posOffset>2762250</wp:posOffset>
                </wp:positionH>
                <wp:positionV relativeFrom="paragraph">
                  <wp:posOffset>648335</wp:posOffset>
                </wp:positionV>
                <wp:extent cx="457200" cy="243840"/>
                <wp:effectExtent l="0" t="0" r="0" b="38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43840"/>
                        </a:xfrm>
                        <a:prstGeom prst="rect">
                          <a:avLst/>
                        </a:prstGeom>
                        <a:noFill/>
                        <a:ln w="6350">
                          <a:noFill/>
                        </a:ln>
                        <a:effectLst/>
                      </wps:spPr>
                      <wps:txbx>
                        <w:txbxContent>
                          <w:p w:rsidR="00E34B89" w:rsidRPr="0081696E" w:rsidRDefault="00E34B89" w:rsidP="0081696E">
                            <m:oMathPara>
                              <m:oMathParaPr>
                                <m:jc m:val="right"/>
                              </m:oMathParaPr>
                              <m:oMath>
                                <m:r>
                                  <w:rPr>
                                    <w:rFonts w:ascii="Cambria Math" w:hAnsi="Cambria Math"/>
                                    <w:sz w:val="18"/>
                                    <w:szCs w:val="18"/>
                                  </w:rPr>
                                  <m:t>53%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1" type="#_x0000_t202" style="position:absolute;left:0;text-align:left;margin-left:217.5pt;margin-top:51.05pt;width:36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" filled="f" stroked="f" strokeweight=".5pt">
                <v:path arrowok="t"/>
                <v:textbox>
                  <w:txbxContent>
                    <w:p w:rsidR="00E34B89" w:rsidRPr="0081696E" w:rsidRDefault="00E34B89" w:rsidP="0081696E">
                      <m:oMathPara>
                        <m:oMathParaPr>
                          <m:jc m:val="right"/>
                        </m:oMathParaPr>
                        <m:oMath>
                          <m:r>
                            <w:rPr>
                              <w:rFonts w:ascii="Cambria Math" w:hAnsi="Cambria Math"/>
                              <w:sz w:val="18"/>
                              <w:szCs w:val="18"/>
                            </w:rPr>
                            <m:t>53%</m:t>
                          </m:r>
                        </m:oMath>
                      </m:oMathPara>
                    </w:p>
                  </w:txbxContent>
                </v:textbox>
              </v:shape>
            </w:pict>
          </mc:Fallback>
        </mc:AlternateContent>
      </w:r>
      <w:r>
        <w:rPr>
          <w:noProof/>
          <w:lang w:eastAsia="en-CA"/>
        </w:rPr>
        <mc:AlternateContent>
          <mc:Choice Requires="wps">
            <w:drawing>
              <wp:anchor distT="0" distB="0" distL="114300" distR="114300" simplePos="0" relativeHeight="251675648" behindDoc="0" locked="0" layoutInCell="1" allowOverlap="1" wp14:anchorId="3B732275" wp14:editId="4AFDC1BD">
                <wp:simplePos x="0" y="0"/>
                <wp:positionH relativeFrom="column">
                  <wp:posOffset>2526030</wp:posOffset>
                </wp:positionH>
                <wp:positionV relativeFrom="paragraph">
                  <wp:posOffset>175895</wp:posOffset>
                </wp:positionV>
                <wp:extent cx="697230" cy="243840"/>
                <wp:effectExtent l="0" t="0" r="0" b="381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243840"/>
                        </a:xfrm>
                        <a:prstGeom prst="rect">
                          <a:avLst/>
                        </a:prstGeom>
                        <a:noFill/>
                        <a:ln w="6350">
                          <a:noFill/>
                        </a:ln>
                        <a:effectLst/>
                      </wps:spPr>
                      <wps:txbx>
                        <w:txbxContent>
                          <w:p w:rsidR="00E34B89" w:rsidRPr="0081696E" w:rsidRDefault="00E34B89" w:rsidP="00BB16A5">
                            <m:oMathPara>
                              <m:oMathParaPr>
                                <m:jc m:val="right"/>
                              </m:oMathParaPr>
                              <m:oMath>
                                <m:r>
                                  <w:rPr>
                                    <w:rFonts w:ascii="Cambria Math" w:hAnsi="Cambria Math"/>
                                    <w:sz w:val="18"/>
                                    <w:szCs w:val="18"/>
                                  </w:rPr>
                                  <m:t>2⋅</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198.9pt;margin-top:13.85pt;width:54.9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" filled="f" stroked="f" strokeweight=".5pt">
                <v:path arrowok="t"/>
                <v:textbox>
                  <w:txbxContent>
                    <w:p w:rsidR="00E34B89" w:rsidRPr="0081696E" w:rsidRDefault="00E34B89" w:rsidP="00BB16A5">
                      <m:oMathPara>
                        <m:oMathParaPr>
                          <m:jc m:val="right"/>
                        </m:oMathParaPr>
                        <m:oMath>
                          <m:r>
                            <w:rPr>
                              <w:rFonts w:ascii="Cambria Math" w:hAnsi="Cambria Math"/>
                              <w:sz w:val="18"/>
                              <w:szCs w:val="18"/>
                            </w:rPr>
                            <m:t>2⋅</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Pr>
          <w:noProof/>
          <w:lang w:eastAsia="en-CA"/>
        </w:rPr>
        <mc:AlternateContent>
          <mc:Choice Requires="wps">
            <w:drawing>
              <wp:anchor distT="0" distB="0" distL="114300" distR="114300" simplePos="0" relativeHeight="251677696" behindDoc="0" locked="0" layoutInCell="1" allowOverlap="1" wp14:anchorId="03FE4455" wp14:editId="4C902E18">
                <wp:simplePos x="0" y="0"/>
                <wp:positionH relativeFrom="column">
                  <wp:posOffset>270510</wp:posOffset>
                </wp:positionH>
                <wp:positionV relativeFrom="paragraph">
                  <wp:posOffset>419735</wp:posOffset>
                </wp:positionV>
                <wp:extent cx="792480" cy="24384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txbx>
                        <w:txbxContent>
                          <w:p w:rsidR="00E34B89" w:rsidRDefault="00E34B89" w:rsidP="0081696E">
                            <m:oMathPara>
                              <m:oMath>
                                <m:r>
                                  <w:rPr>
                                    <w:rFonts w:ascii="Cambria Math" w:hAnsi="Cambria Math"/>
                                    <w:sz w:val="18"/>
                                    <w:szCs w:val="18"/>
                                  </w:rPr>
                                  <m:t>50%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left:0;text-align:left;margin-left:21.3pt;margin-top:33.05pt;width:62.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" filled="f" stroked="f" strokeweight=".5pt">
                <v:path arrowok="t"/>
                <v:textbox>
                  <w:txbxContent>
                    <w:p w:rsidR="00E34B89" w:rsidRDefault="00E34B89" w:rsidP="0081696E">
                      <m:oMathPara>
                        <m:oMath>
                          <m:r>
                            <w:rPr>
                              <w:rFonts w:ascii="Cambria Math" w:hAnsi="Cambria Math"/>
                              <w:sz w:val="18"/>
                              <w:szCs w:val="18"/>
                            </w:rPr>
                            <m:t>50%</m:t>
                          </m:r>
                        </m:oMath>
                      </m:oMathPara>
                    </w:p>
                  </w:txbxContent>
                </v:textbox>
              </v:shape>
            </w:pict>
          </mc:Fallback>
        </mc:AlternateContent>
      </w:r>
      <w:r>
        <w:rPr>
          <w:noProof/>
          <w:lang w:eastAsia="en-CA"/>
        </w:rPr>
        <mc:AlternateContent>
          <mc:Choice Requires="wps">
            <w:drawing>
              <wp:anchor distT="0" distB="0" distL="114300" distR="114300" simplePos="0" relativeHeight="251673600" behindDoc="0" locked="0" layoutInCell="1" allowOverlap="1" wp14:anchorId="524537EB" wp14:editId="447F0D1C">
                <wp:simplePos x="0" y="0"/>
                <wp:positionH relativeFrom="column">
                  <wp:posOffset>217170</wp:posOffset>
                </wp:positionH>
                <wp:positionV relativeFrom="paragraph">
                  <wp:posOffset>1067435</wp:posOffset>
                </wp:positionV>
                <wp:extent cx="792480" cy="243840"/>
                <wp:effectExtent l="0" t="0" r="0" b="381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m:oMathPara>
                              <m:oMath>
                                <m:r>
                                  <w:rPr>
                                    <w:rFonts w:ascii="Cambria Math" w:hAnsi="Cambria Math"/>
                                    <w:sz w:val="18"/>
                                    <w:szCs w:val="18"/>
                                  </w:rPr>
                                  <m:t>-4⋅</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4" type="#_x0000_t202" style="position:absolute;left:0;text-align:left;margin-left:17.1pt;margin-top:84.05pt;width:62.4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" filled="f" stroked="f" strokeweight=".5pt">
                <v:path arrowok="t"/>
                <v:textbox>
                  <w:txbxContent>
                    <w:p w:rsidR="00E34B89" w:rsidRDefault="00E34B89">
                      <m:oMathPara>
                        <m:oMath>
                          <m:r>
                            <w:rPr>
                              <w:rFonts w:ascii="Cambria Math" w:hAnsi="Cambria Math"/>
                              <w:sz w:val="18"/>
                              <w:szCs w:val="18"/>
                            </w:rPr>
                            <m:t>-4⋅</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sidR="003D6D19" w:rsidRPr="00AC4CF0">
        <w:rPr>
          <w:noProof/>
          <w:lang w:eastAsia="en-CA"/>
        </w:rPr>
        <w:drawing>
          <wp:inline distT="0" distB="0" distL="0" distR="0" wp14:anchorId="5926C3BC" wp14:editId="3F2FF7F6">
            <wp:extent cx="3257550" cy="13823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7550" cy="1382395"/>
                    </a:xfrm>
                    <a:prstGeom prst="rect">
                      <a:avLst/>
                    </a:prstGeom>
                  </pic:spPr>
                </pic:pic>
              </a:graphicData>
            </a:graphic>
          </wp:inline>
        </w:drawing>
      </w:r>
    </w:p>
    <w:p w:rsidR="003D6D19" w:rsidRPr="00AC4CF0" w:rsidRDefault="0081696E" w:rsidP="0081696E">
      <w:pPr>
        <w:pStyle w:val="Caption"/>
        <w:jc w:val="center"/>
        <w:rPr>
          <w:rFonts w:ascii="Times New Roman" w:hAnsi="Times New Roman" w:cs="Times New Roman"/>
        </w:rPr>
      </w:pPr>
      <w:bookmarkStart w:id="98" w:name="_Ref380189444"/>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14</w:t>
      </w:r>
      <w:r w:rsidR="00897B9C" w:rsidRPr="00AC4CF0">
        <w:rPr>
          <w:rFonts w:ascii="Times New Roman" w:hAnsi="Times New Roman" w:cs="Times New Roman"/>
        </w:rPr>
        <w:fldChar w:fldCharType="end"/>
      </w:r>
      <w:bookmarkEnd w:id="98"/>
      <w:r w:rsidRPr="00AC4CF0">
        <w:rPr>
          <w:rFonts w:ascii="Times New Roman" w:hAnsi="Times New Roman" w:cs="Times New Roman"/>
        </w:rPr>
        <w:t>: Variation of failure curvature difference with respect to internal pressure</w:t>
      </w:r>
    </w:p>
    <w:p w:rsidR="0010134E" w:rsidRPr="00AC4CF0" w:rsidRDefault="0010134E" w:rsidP="0010134E">
      <w:pPr>
        <w:rPr>
          <w:rFonts w:ascii="Arial" w:hAnsi="Arial" w:cs="Arial"/>
          <w:b/>
        </w:rPr>
      </w:pPr>
      <w:r w:rsidRPr="00AC4CF0">
        <w:rPr>
          <w:rFonts w:ascii="Arial" w:hAnsi="Arial" w:cs="Arial"/>
          <w:b/>
        </w:rPr>
        <w:t>3.3.2 The Variation of PEEQ for X65 steel grade</w:t>
      </w:r>
    </w:p>
    <w:p w:rsidR="00AC5F5E" w:rsidRPr="00AC4CF0" w:rsidRDefault="00AC5F5E" w:rsidP="0010134E">
      <w:pPr>
        <w:rPr>
          <w:rFonts w:ascii="Arial" w:hAnsi="Arial" w:cs="Arial"/>
          <w:b/>
        </w:rPr>
      </w:pPr>
    </w:p>
    <w:p w:rsidR="00AC5F5E" w:rsidRPr="00AC4CF0" w:rsidRDefault="00AC5F5E" w:rsidP="0010134E">
      <w:r w:rsidRPr="00AC4CF0">
        <w:t>For the steel grade of X65, the transition from compressive to tensile failure is observed between 55% SMYS and 58% SMYS internal pressure.</w:t>
      </w:r>
      <w:r w:rsidR="00DA225F" w:rsidRPr="00AC4CF0">
        <w:t xml:space="preserve"> </w:t>
      </w:r>
      <w:r w:rsidR="00897B9C" w:rsidRPr="00AC4CF0">
        <w:fldChar w:fldCharType="begin"/>
      </w:r>
      <w:r w:rsidR="00AB1996" w:rsidRPr="00AC4CF0">
        <w:instrText xml:space="preserve"> REF _Ref380214139 \h  \* MERGEFORMAT </w:instrText>
      </w:r>
      <w:r w:rsidR="00897B9C" w:rsidRPr="00AC4CF0">
        <w:fldChar w:fldCharType="separate"/>
      </w:r>
      <w:r w:rsidR="00AB1996" w:rsidRPr="00AC4CF0">
        <w:t xml:space="preserve">Figure </w:t>
      </w:r>
      <w:r w:rsidR="00AB1996" w:rsidRPr="00AC4CF0">
        <w:rPr>
          <w:noProof/>
        </w:rPr>
        <w:t>1</w:t>
      </w:r>
      <w:r w:rsidR="00AB1996">
        <w:rPr>
          <w:noProof/>
        </w:rPr>
        <w:t>5</w:t>
      </w:r>
      <w:r w:rsidR="00897B9C" w:rsidRPr="00AC4CF0">
        <w:fldChar w:fldCharType="end"/>
      </w:r>
      <w:r w:rsidR="00AB1996" w:rsidRPr="00AC4CF0">
        <w:t xml:space="preserve"> </w:t>
      </w:r>
      <w:r w:rsidR="00DA225F" w:rsidRPr="00AC4CF0">
        <w:t xml:space="preserve">and </w:t>
      </w:r>
      <w:r w:rsidR="00897B9C" w:rsidRPr="00AC4CF0">
        <w:fldChar w:fldCharType="begin"/>
      </w:r>
      <w:r w:rsidR="00AB1996" w:rsidRPr="00AC4CF0">
        <w:instrText xml:space="preserve"> REF _Ref380214145 \h  \* MERGEFORMAT </w:instrText>
      </w:r>
      <w:r w:rsidR="00897B9C" w:rsidRPr="00AC4CF0">
        <w:fldChar w:fldCharType="separate"/>
      </w:r>
      <w:r w:rsidR="00AB1996" w:rsidRPr="00AC4CF0">
        <w:t xml:space="preserve">Figure </w:t>
      </w:r>
      <w:r w:rsidR="00AB1996" w:rsidRPr="00AC4CF0">
        <w:rPr>
          <w:noProof/>
        </w:rPr>
        <w:t>1</w:t>
      </w:r>
      <w:r w:rsidR="00AB1996">
        <w:rPr>
          <w:noProof/>
        </w:rPr>
        <w:t>6</w:t>
      </w:r>
      <w:r w:rsidR="00897B9C" w:rsidRPr="00AC4CF0">
        <w:fldChar w:fldCharType="end"/>
      </w:r>
      <w:r w:rsidR="00AB1996" w:rsidRPr="00AC4CF0">
        <w:t xml:space="preserve"> </w:t>
      </w:r>
      <w:r w:rsidR="00DA225F" w:rsidRPr="00AC4CF0">
        <w:t xml:space="preserve">illustrate the development of PEEQ at the intrados (solid line) and extrados (dotted line) for these two pressure levels. The vertical lines indicate 40% PEEQ for a certain applied curvature. </w:t>
      </w:r>
      <w:r w:rsidR="00BE2E93" w:rsidRPr="00AC4CF0">
        <w:t>Using the same linear approximation method of section 3.3.1, the transition pressure value for X65 cold bend is estimated as 56% SMYS.</w:t>
      </w:r>
    </w:p>
    <w:p w:rsidR="006D2C9F" w:rsidRPr="00AC4CF0" w:rsidRDefault="008F722D" w:rsidP="006D2C9F">
      <w:pPr>
        <w:keepNext/>
        <w:jc w:val="center"/>
      </w:pPr>
      <w:r>
        <w:rPr>
          <w:noProof/>
          <w:lang w:eastAsia="en-CA"/>
        </w:rPr>
        <mc:AlternateContent>
          <mc:Choice Requires="wps">
            <w:drawing>
              <wp:anchor distT="0" distB="0" distL="114299" distR="114299" simplePos="0" relativeHeight="251714560" behindDoc="0" locked="0" layoutInCell="1" allowOverlap="1" wp14:anchorId="2E486B17" wp14:editId="2B411937">
                <wp:simplePos x="0" y="0"/>
                <wp:positionH relativeFrom="column">
                  <wp:posOffset>2646679</wp:posOffset>
                </wp:positionH>
                <wp:positionV relativeFrom="paragraph">
                  <wp:posOffset>759460</wp:posOffset>
                </wp:positionV>
                <wp:extent cx="0" cy="914400"/>
                <wp:effectExtent l="0" t="0" r="19050" b="19050"/>
                <wp:wrapNone/>
                <wp:docPr id="642" name="Straight Connector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42" o:spid="_x0000_s1026" style="position:absolute;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4pt,59.8pt" to="208.4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" strokecolor="#00b0f0" strokeweight="1.25pt">
                <o:lock v:ext="edit" shapetype="f"/>
              </v:line>
            </w:pict>
          </mc:Fallback>
        </mc:AlternateContent>
      </w:r>
      <w:r>
        <w:rPr>
          <w:noProof/>
          <w:lang w:eastAsia="en-CA"/>
        </w:rPr>
        <mc:AlternateContent>
          <mc:Choice Requires="wps">
            <w:drawing>
              <wp:anchor distT="0" distB="0" distL="114299" distR="114299" simplePos="0" relativeHeight="251710464" behindDoc="0" locked="0" layoutInCell="1" allowOverlap="1" wp14:anchorId="7B710DDF" wp14:editId="3B2E1B60">
                <wp:simplePos x="0" y="0"/>
                <wp:positionH relativeFrom="column">
                  <wp:posOffset>2719704</wp:posOffset>
                </wp:positionH>
                <wp:positionV relativeFrom="paragraph">
                  <wp:posOffset>762000</wp:posOffset>
                </wp:positionV>
                <wp:extent cx="0" cy="914400"/>
                <wp:effectExtent l="0" t="0" r="19050" b="0"/>
                <wp:wrapNone/>
                <wp:docPr id="640" name="Straight Connector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640" o:spid="_x0000_s1026" style="position:absolute;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4.15pt,60pt" to="214.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" strokecolor="red" strokeweight="1.5pt">
                <v:stroke dashstyle="1 1"/>
                <o:lock v:ext="edit" shapetype="f"/>
              </v:line>
            </w:pict>
          </mc:Fallback>
        </mc:AlternateContent>
      </w:r>
      <w:r w:rsidR="006D2C9F" w:rsidRPr="00AC4CF0">
        <w:rPr>
          <w:rFonts w:ascii="Arial" w:hAnsi="Arial" w:cs="Arial"/>
          <w:b/>
          <w:noProof/>
          <w:lang w:eastAsia="en-CA"/>
        </w:rPr>
        <w:drawing>
          <wp:inline distT="0" distB="0" distL="0" distR="0" wp14:anchorId="72DCF2FC" wp14:editId="2162A7D5">
            <wp:extent cx="2995200" cy="2073600"/>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6D2C9F" w:rsidRPr="00AC4CF0" w:rsidRDefault="006D2C9F" w:rsidP="006D2C9F">
      <w:pPr>
        <w:pStyle w:val="Caption"/>
        <w:jc w:val="center"/>
        <w:rPr>
          <w:rFonts w:ascii="Times New Roman" w:hAnsi="Times New Roman" w:cs="Times New Roman"/>
          <w:b w:val="0"/>
        </w:rPr>
      </w:pPr>
      <w:bookmarkStart w:id="99" w:name="_Ref380214139"/>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15</w:t>
      </w:r>
      <w:r w:rsidR="00897B9C" w:rsidRPr="00AC4CF0">
        <w:rPr>
          <w:rFonts w:ascii="Times New Roman" w:hAnsi="Times New Roman" w:cs="Times New Roman"/>
        </w:rPr>
        <w:fldChar w:fldCharType="end"/>
      </w:r>
      <w:bookmarkEnd w:id="99"/>
      <w:r w:rsidRPr="00AC4CF0">
        <w:rPr>
          <w:rFonts w:ascii="Times New Roman" w:hAnsi="Times New Roman" w:cs="Times New Roman"/>
        </w:rPr>
        <w:t>: Compression side (solid) and tension side (dotted) variations of PEEQ (X65)</w:t>
      </w:r>
    </w:p>
    <w:p w:rsidR="0014332D" w:rsidRPr="00AC4CF0" w:rsidRDefault="0014332D" w:rsidP="0010134E">
      <w:pPr>
        <w:rPr>
          <w:rFonts w:ascii="Arial" w:hAnsi="Arial" w:cs="Arial"/>
          <w:b/>
        </w:rPr>
      </w:pPr>
    </w:p>
    <w:p w:rsidR="006D2C9F" w:rsidRPr="00AC4CF0" w:rsidRDefault="008F722D" w:rsidP="006D2C9F">
      <w:pPr>
        <w:keepNext/>
        <w:jc w:val="center"/>
      </w:pPr>
      <w:r>
        <w:rPr>
          <w:noProof/>
          <w:lang w:eastAsia="en-CA"/>
        </w:rPr>
        <w:lastRenderedPageBreak/>
        <mc:AlternateContent>
          <mc:Choice Requires="wps">
            <w:drawing>
              <wp:anchor distT="0" distB="0" distL="114299" distR="114299" simplePos="0" relativeHeight="251712512" behindDoc="0" locked="0" layoutInCell="1" allowOverlap="1" wp14:anchorId="60CD5AA3" wp14:editId="411B0B43">
                <wp:simplePos x="0" y="0"/>
                <wp:positionH relativeFrom="column">
                  <wp:posOffset>2732404</wp:posOffset>
                </wp:positionH>
                <wp:positionV relativeFrom="paragraph">
                  <wp:posOffset>755650</wp:posOffset>
                </wp:positionV>
                <wp:extent cx="0" cy="914400"/>
                <wp:effectExtent l="0" t="0" r="19050" b="19050"/>
                <wp:wrapNone/>
                <wp:docPr id="641" name="Straight Connector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41" o:spid="_x0000_s1026" style="position:absolute;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5.15pt,59.5pt" to="215.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" strokecolor="#00b0f0" strokeweight="1.25pt">
                <o:lock v:ext="edit" shapetype="f"/>
              </v:line>
            </w:pict>
          </mc:Fallback>
        </mc:AlternateContent>
      </w:r>
      <w:r>
        <w:rPr>
          <w:noProof/>
          <w:lang w:eastAsia="en-CA"/>
        </w:rPr>
        <mc:AlternateContent>
          <mc:Choice Requires="wps">
            <w:drawing>
              <wp:anchor distT="0" distB="0" distL="114299" distR="114299" simplePos="0" relativeHeight="251708416" behindDoc="0" locked="0" layoutInCell="1" allowOverlap="1" wp14:anchorId="458BE055" wp14:editId="2229F24D">
                <wp:simplePos x="0" y="0"/>
                <wp:positionH relativeFrom="column">
                  <wp:posOffset>2619374</wp:posOffset>
                </wp:positionH>
                <wp:positionV relativeFrom="paragraph">
                  <wp:posOffset>757555</wp:posOffset>
                </wp:positionV>
                <wp:extent cx="0" cy="914400"/>
                <wp:effectExtent l="0" t="0" r="19050" b="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6.25pt,59.65pt" to="206.2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" strokecolor="red" strokeweight="1.5pt">
                <v:stroke dashstyle="1 1"/>
                <o:lock v:ext="edit" shapetype="f"/>
              </v:line>
            </w:pict>
          </mc:Fallback>
        </mc:AlternateContent>
      </w:r>
      <w:r w:rsidR="006D2C9F" w:rsidRPr="00AC4CF0">
        <w:rPr>
          <w:rFonts w:ascii="Arial" w:hAnsi="Arial" w:cs="Arial"/>
          <w:b/>
          <w:noProof/>
          <w:lang w:eastAsia="en-CA"/>
        </w:rPr>
        <w:drawing>
          <wp:inline distT="0" distB="0" distL="0" distR="0" wp14:anchorId="3E412A25" wp14:editId="64FAB3CB">
            <wp:extent cx="2995200" cy="207360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6D2C9F" w:rsidRPr="00AC4CF0" w:rsidRDefault="006D2C9F" w:rsidP="006D2C9F">
      <w:pPr>
        <w:pStyle w:val="Caption"/>
        <w:jc w:val="center"/>
        <w:rPr>
          <w:rFonts w:ascii="Times New Roman" w:hAnsi="Times New Roman" w:cs="Times New Roman"/>
        </w:rPr>
      </w:pPr>
      <w:bookmarkStart w:id="100" w:name="_Ref380214145"/>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16</w:t>
      </w:r>
      <w:r w:rsidR="00897B9C" w:rsidRPr="00AC4CF0">
        <w:rPr>
          <w:rFonts w:ascii="Times New Roman" w:hAnsi="Times New Roman" w:cs="Times New Roman"/>
        </w:rPr>
        <w:fldChar w:fldCharType="end"/>
      </w:r>
      <w:bookmarkEnd w:id="100"/>
      <w:r w:rsidRPr="00AC4CF0">
        <w:rPr>
          <w:rFonts w:ascii="Times New Roman" w:hAnsi="Times New Roman" w:cs="Times New Roman"/>
        </w:rPr>
        <w:t>: Compression side (solid) and tension side (dotted) variations of PEEQ (X65)</w:t>
      </w:r>
    </w:p>
    <w:p w:rsidR="008E3859" w:rsidRPr="00AC4CF0" w:rsidRDefault="008E3859" w:rsidP="008E3859">
      <w:pPr>
        <w:pStyle w:val="Caption"/>
        <w:keepNext/>
        <w:jc w:val="center"/>
        <w:rPr>
          <w:rFonts w:ascii="Times New Roman" w:hAnsi="Times New Roman" w:cs="Times New Roman"/>
        </w:rPr>
      </w:pPr>
      <w:r w:rsidRPr="00AC4CF0">
        <w:rPr>
          <w:rFonts w:ascii="Times New Roman" w:hAnsi="Times New Roman" w:cs="Times New Roman"/>
        </w:rPr>
        <w:t xml:space="preserve">Table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Table \* ARABIC </w:instrText>
      </w:r>
      <w:r w:rsidR="00897B9C" w:rsidRPr="00AC4CF0">
        <w:rPr>
          <w:rFonts w:ascii="Times New Roman" w:hAnsi="Times New Roman" w:cs="Times New Roman"/>
        </w:rPr>
        <w:fldChar w:fldCharType="separate"/>
      </w:r>
      <w:r w:rsidR="00447ABE" w:rsidRPr="00AC4CF0">
        <w:rPr>
          <w:rFonts w:ascii="Times New Roman" w:hAnsi="Times New Roman" w:cs="Times New Roman"/>
          <w:noProof/>
        </w:rPr>
        <w:t>3</w:t>
      </w:r>
      <w:r w:rsidR="00897B9C" w:rsidRPr="00AC4CF0">
        <w:rPr>
          <w:rFonts w:ascii="Times New Roman" w:hAnsi="Times New Roman" w:cs="Times New Roman"/>
        </w:rPr>
        <w:fldChar w:fldCharType="end"/>
      </w:r>
      <w:r w:rsidRPr="00AC4CF0">
        <w:rPr>
          <w:rFonts w:ascii="Times New Roman" w:hAnsi="Times New Roman" w:cs="Times New Roman"/>
        </w:rPr>
        <w:t>: Failure curvature values for X65</w:t>
      </w:r>
    </w:p>
    <w:tbl>
      <w:tblPr>
        <w:tblStyle w:val="TableGrid"/>
        <w:tblW w:w="0" w:type="auto"/>
        <w:jc w:val="center"/>
        <w:tblLook w:val="04A0" w:firstRow="1" w:lastRow="0" w:firstColumn="1" w:lastColumn="0" w:noHBand="0" w:noVBand="1"/>
      </w:tblPr>
      <w:tblGrid>
        <w:gridCol w:w="1287"/>
        <w:gridCol w:w="1279"/>
        <w:gridCol w:w="1066"/>
        <w:gridCol w:w="1235"/>
      </w:tblGrid>
      <w:tr w:rsidR="008E3859" w:rsidRPr="00AC4CF0" w:rsidTr="008E3859">
        <w:trPr>
          <w:jc w:val="center"/>
        </w:trPr>
        <w:tc>
          <w:tcPr>
            <w:tcW w:w="1287" w:type="dxa"/>
          </w:tcPr>
          <w:p w:rsidR="008E3859" w:rsidRPr="00AC4CF0" w:rsidRDefault="008E3859" w:rsidP="00BE2E93">
            <w:pPr>
              <w:jc w:val="center"/>
              <w:rPr>
                <w:rFonts w:ascii="Times New Roman" w:hAnsi="Times New Roman" w:cs="Times New Roman"/>
                <w:b/>
              </w:rPr>
            </w:pPr>
            <w:r w:rsidRPr="00AC4CF0">
              <w:rPr>
                <w:rFonts w:ascii="Times New Roman" w:hAnsi="Times New Roman" w:cs="Times New Roman"/>
                <w:b/>
              </w:rPr>
              <w:t>Internal pressure</w:t>
            </w:r>
          </w:p>
          <w:p w:rsidR="008E3859" w:rsidRPr="00AC4CF0" w:rsidRDefault="008E3859" w:rsidP="00BE2E93">
            <w:pPr>
              <w:jc w:val="center"/>
              <w:rPr>
                <w:rFonts w:ascii="Times New Roman" w:hAnsi="Times New Roman" w:cs="Times New Roman"/>
              </w:rPr>
            </w:pPr>
            <w:r w:rsidRPr="00AC4CF0">
              <w:rPr>
                <w:rFonts w:ascii="Times New Roman" w:hAnsi="Times New Roman" w:cs="Times New Roman"/>
                <w:b/>
              </w:rPr>
              <w:t xml:space="preserve"> (% SMYS)</w:t>
            </w:r>
          </w:p>
        </w:tc>
        <w:tc>
          <w:tcPr>
            <w:tcW w:w="1279" w:type="dxa"/>
          </w:tcPr>
          <w:p w:rsidR="008E3859" w:rsidRPr="00AC4CF0" w:rsidRDefault="008E3859"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compressive failure</w:t>
            </w:r>
          </w:p>
        </w:tc>
        <w:tc>
          <w:tcPr>
            <w:tcW w:w="1066" w:type="dxa"/>
          </w:tcPr>
          <w:p w:rsidR="008E3859" w:rsidRPr="00AC4CF0" w:rsidRDefault="008E3859"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tensile failure</w:t>
            </w:r>
          </w:p>
        </w:tc>
        <w:tc>
          <w:tcPr>
            <w:tcW w:w="1235" w:type="dxa"/>
          </w:tcPr>
          <w:p w:rsidR="008E3859" w:rsidRPr="00AC4CF0" w:rsidRDefault="008E3859" w:rsidP="00BE2E93">
            <w:pPr>
              <w:jc w:val="center"/>
              <w:rPr>
                <w:rFonts w:ascii="Arial" w:hAnsi="Arial"/>
                <w:b/>
              </w:rPr>
            </w:pPr>
            <m:oMathPara>
              <m:oMath>
                <m:r>
                  <m:rPr>
                    <m:sty m:val="b"/>
                  </m:rPr>
                  <w:rPr>
                    <w:rFonts w:ascii="Cambria Math" w:hAnsi="Cambria Math"/>
                  </w:rPr>
                  <m:t>Δ</m:t>
                </m:r>
                <m:r>
                  <m:rPr>
                    <m:sty m:val="bi"/>
                  </m:rPr>
                  <w:rPr>
                    <w:rFonts w:ascii="Cambria Math" w:hAnsi="Cambria Math"/>
                  </w:rPr>
                  <m:t>κ</m:t>
                </m:r>
              </m:oMath>
            </m:oMathPara>
          </w:p>
        </w:tc>
      </w:tr>
      <w:tr w:rsidR="008E3859" w:rsidRPr="00AC4CF0" w:rsidTr="008E3859">
        <w:trPr>
          <w:jc w:val="center"/>
        </w:trPr>
        <w:tc>
          <w:tcPr>
            <w:tcW w:w="1287"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5</w:t>
            </w:r>
            <w:r w:rsidR="005C0535" w:rsidRPr="00AC4CF0">
              <w:rPr>
                <w:rFonts w:ascii="Times New Roman" w:hAnsi="Times New Roman" w:cs="Times New Roman"/>
              </w:rPr>
              <w:t>5</w:t>
            </w:r>
          </w:p>
        </w:tc>
        <w:tc>
          <w:tcPr>
            <w:tcW w:w="1279"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color w:val="FF0000"/>
              </w:rPr>
              <w:t>0.0001299</w:t>
            </w:r>
          </w:p>
        </w:tc>
        <w:tc>
          <w:tcPr>
            <w:tcW w:w="1066"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0.0001318</w:t>
            </w:r>
          </w:p>
        </w:tc>
        <w:tc>
          <w:tcPr>
            <w:tcW w:w="1235" w:type="dxa"/>
          </w:tcPr>
          <w:p w:rsidR="008E3859" w:rsidRPr="00AC4CF0" w:rsidRDefault="008E3859" w:rsidP="00BE2E93">
            <w:pPr>
              <w:rPr>
                <w:sz w:val="18"/>
                <w:szCs w:val="18"/>
              </w:rPr>
            </w:pPr>
            <m:oMathPara>
              <m:oMath>
                <m:r>
                  <w:rPr>
                    <w:rFonts w:ascii="Cambria Math" w:hAnsi="Cambria Math"/>
                    <w:sz w:val="18"/>
                    <w:szCs w:val="18"/>
                  </w:rPr>
                  <m:t>-1.9⋅</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8E3859" w:rsidRPr="00AC4CF0" w:rsidTr="008E3859">
        <w:trPr>
          <w:jc w:val="center"/>
        </w:trPr>
        <w:tc>
          <w:tcPr>
            <w:tcW w:w="1287"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5</w:t>
            </w:r>
            <w:r w:rsidR="005C0535" w:rsidRPr="00AC4CF0">
              <w:rPr>
                <w:rFonts w:ascii="Times New Roman" w:hAnsi="Times New Roman" w:cs="Times New Roman"/>
              </w:rPr>
              <w:t>8</w:t>
            </w:r>
          </w:p>
        </w:tc>
        <w:tc>
          <w:tcPr>
            <w:tcW w:w="1279"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0.000132</w:t>
            </w:r>
          </w:p>
        </w:tc>
        <w:tc>
          <w:tcPr>
            <w:tcW w:w="1066"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color w:val="FF0000"/>
              </w:rPr>
              <w:t>0.0001284</w:t>
            </w:r>
          </w:p>
        </w:tc>
        <w:tc>
          <w:tcPr>
            <w:tcW w:w="1235" w:type="dxa"/>
          </w:tcPr>
          <w:p w:rsidR="008E3859" w:rsidRPr="00AC4CF0" w:rsidRDefault="008E3859" w:rsidP="00BE2E93">
            <w:pPr>
              <w:rPr>
                <w:color w:val="FF0000"/>
              </w:rPr>
            </w:pPr>
            <m:oMathPara>
              <m:oMath>
                <m:r>
                  <w:rPr>
                    <w:rFonts w:ascii="Cambria Math" w:hAnsi="Cambria Math"/>
                    <w:sz w:val="18"/>
                    <w:szCs w:val="18"/>
                  </w:rPr>
                  <m:t>3.6⋅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8E3859" w:rsidRPr="00AC4CF0" w:rsidTr="008E3859">
        <w:trPr>
          <w:jc w:val="center"/>
        </w:trPr>
        <w:tc>
          <w:tcPr>
            <w:tcW w:w="1287" w:type="dxa"/>
          </w:tcPr>
          <w:p w:rsidR="008E3859" w:rsidRPr="00AC4CF0" w:rsidRDefault="005C0535" w:rsidP="00BE2E93">
            <w:pPr>
              <w:jc w:val="center"/>
              <w:rPr>
                <w:rFonts w:ascii="Times New Roman" w:hAnsi="Times New Roman" w:cs="Times New Roman"/>
              </w:rPr>
            </w:pPr>
            <w:r w:rsidRPr="00AC4CF0">
              <w:rPr>
                <w:rFonts w:ascii="Times New Roman" w:hAnsi="Times New Roman" w:cs="Times New Roman"/>
              </w:rPr>
              <w:t>60</w:t>
            </w:r>
          </w:p>
        </w:tc>
        <w:tc>
          <w:tcPr>
            <w:tcW w:w="1279"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0.00013</w:t>
            </w:r>
            <w:r w:rsidR="005C0535" w:rsidRPr="00AC4CF0">
              <w:rPr>
                <w:rFonts w:ascii="Times New Roman" w:hAnsi="Times New Roman" w:cs="Times New Roman"/>
              </w:rPr>
              <w:t>3</w:t>
            </w:r>
          </w:p>
        </w:tc>
        <w:tc>
          <w:tcPr>
            <w:tcW w:w="1066" w:type="dxa"/>
          </w:tcPr>
          <w:p w:rsidR="008E3859" w:rsidRPr="00AC4CF0" w:rsidRDefault="008E3859" w:rsidP="00BE2E93">
            <w:pPr>
              <w:jc w:val="center"/>
              <w:rPr>
                <w:rFonts w:ascii="Times New Roman" w:hAnsi="Times New Roman" w:cs="Times New Roman"/>
                <w:color w:val="FF0000"/>
              </w:rPr>
            </w:pPr>
            <w:r w:rsidRPr="00AC4CF0">
              <w:rPr>
                <w:rFonts w:ascii="Times New Roman" w:hAnsi="Times New Roman" w:cs="Times New Roman"/>
                <w:color w:val="FF0000"/>
              </w:rPr>
              <w:t>0.00012</w:t>
            </w:r>
            <w:r w:rsidR="005C0535" w:rsidRPr="00AC4CF0">
              <w:rPr>
                <w:rFonts w:ascii="Times New Roman" w:hAnsi="Times New Roman" w:cs="Times New Roman"/>
                <w:color w:val="FF0000"/>
              </w:rPr>
              <w:t>65</w:t>
            </w:r>
          </w:p>
        </w:tc>
        <w:tc>
          <w:tcPr>
            <w:tcW w:w="1235" w:type="dxa"/>
          </w:tcPr>
          <w:p w:rsidR="008E3859" w:rsidRPr="00AC4CF0" w:rsidRDefault="005C0535" w:rsidP="005C0535">
            <w:pPr>
              <w:rPr>
                <w:color w:val="FF0000"/>
              </w:rPr>
            </w:pPr>
            <m:oMathPara>
              <m:oMath>
                <m:r>
                  <w:rPr>
                    <w:rFonts w:ascii="Cambria Math" w:hAnsi="Cambria Math"/>
                    <w:sz w:val="18"/>
                    <w:szCs w:val="18"/>
                  </w:rPr>
                  <m:t>6.5⋅</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bl>
    <w:p w:rsidR="008E3859" w:rsidRPr="00AC4CF0" w:rsidRDefault="008E3859" w:rsidP="008E3859">
      <w:pPr>
        <w:rPr>
          <w:lang w:eastAsia="zh-CN" w:bidi="he-IL"/>
        </w:rPr>
      </w:pPr>
    </w:p>
    <w:p w:rsidR="006B628E" w:rsidRPr="00AC4CF0" w:rsidRDefault="008F722D" w:rsidP="006B628E">
      <w:pPr>
        <w:rPr>
          <w:rFonts w:ascii="Arial" w:hAnsi="Arial" w:cs="Arial"/>
          <w:b/>
        </w:rPr>
      </w:pPr>
      <w:r>
        <w:rPr>
          <w:noProof/>
          <w:lang w:eastAsia="en-CA"/>
        </w:rPr>
        <mc:AlternateContent>
          <mc:Choice Requires="wpg">
            <w:drawing>
              <wp:anchor distT="0" distB="0" distL="114300" distR="114300" simplePos="0" relativeHeight="251706368" behindDoc="0" locked="0" layoutInCell="1" allowOverlap="1" wp14:anchorId="00D0513C" wp14:editId="52C92025">
                <wp:simplePos x="0" y="0"/>
                <wp:positionH relativeFrom="column">
                  <wp:posOffset>1799590</wp:posOffset>
                </wp:positionH>
                <wp:positionV relativeFrom="paragraph">
                  <wp:posOffset>543560</wp:posOffset>
                </wp:positionV>
                <wp:extent cx="1177290" cy="59055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590550"/>
                          <a:chOff x="0" y="0"/>
                          <a:chExt cx="1177290" cy="590550"/>
                        </a:xfrm>
                      </wpg:grpSpPr>
                      <wps:wsp>
                        <wps:cNvPr id="61" name="Straight Arrow Connector 61"/>
                        <wps:cNvCnPr/>
                        <wps:spPr>
                          <a:xfrm>
                            <a:off x="595312" y="0"/>
                            <a:ext cx="0" cy="308610"/>
                          </a:xfrm>
                          <a:prstGeom prst="straightConnector1">
                            <a:avLst/>
                          </a:prstGeom>
                          <a:noFill/>
                          <a:ln w="9525" cap="flat" cmpd="sng" algn="ctr">
                            <a:solidFill>
                              <a:sysClr val="windowText" lastClr="000000"/>
                            </a:solidFill>
                            <a:prstDash val="solid"/>
                            <a:tailEnd type="arrow"/>
                          </a:ln>
                          <a:effectLst/>
                        </wps:spPr>
                        <wps:bodyPr/>
                      </wps:wsp>
                      <wps:wsp>
                        <wps:cNvPr id="62" name="Text Box 62"/>
                        <wps:cNvSpPr txBox="1"/>
                        <wps:spPr>
                          <a:xfrm>
                            <a:off x="0" y="304800"/>
                            <a:ext cx="1177290" cy="285750"/>
                          </a:xfrm>
                          <a:prstGeom prst="rect">
                            <a:avLst/>
                          </a:prstGeom>
                          <a:noFill/>
                          <a:ln w="6350">
                            <a:noFill/>
                          </a:ln>
                          <a:effectLst/>
                        </wps:spPr>
                        <wps:txbx>
                          <w:txbxContent>
                            <w:p w:rsidR="00E34B89" w:rsidRDefault="00E34B89" w:rsidP="006B628E">
                              <w:pPr>
                                <w:jc w:val="center"/>
                              </w:pPr>
                              <w:r>
                                <w:t>Tensile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0" o:spid="_x0000_s1045" style="position:absolute;left:0;text-align:left;margin-left:141.7pt;margin-top:42.8pt;width:92.7pt;height:46.5pt;z-index:251706368" coordsize="117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">
                <v:shape id="Straight Arrow Connector 61" o:spid="_x0000_s1046" type="#_x0000_t32" style="position:absolute;left:5953;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S9ocQAAADbAAAADwAAAGRycy9kb3ducmV2LnhtbESPQWvCQBSE70L/w/IKvenGQkWim6Cl&#10;iiCFGvX+yD6T2OzbsLtq7K/vFgoeh5n5hpnnvWnFlZxvLCsYjxIQxKXVDVcKDvvVcArCB2SNrWVS&#10;cCcPefY0mGOq7Y13dC1CJSKEfYoK6hC6VEpf1mTQj2xHHL2TdQZDlK6S2uEtwk0rX5NkIg02HBdq&#10;7Oi9pvK7uBgFdnm66OObXU7dZ1l8fMnzfbv+UerluV/MQATqwyP8395oBZMx/H2JP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JL2hxAAAANsAAAAPAAAAAAAAAAAA&#10;AAAAAKECAABkcnMvZG93bnJldi54bWxQSwUGAAAAAAQABAD5AAAAkgMAAAAA&#10;" strokecolor="windowText">
                  <v:stroke endarrow="open"/>
                </v:shape>
                <v:shape id="Text Box 62" o:spid="_x0000_s1047" type="#_x0000_t202" style="position:absolute;top:3048;width:117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E34B89" w:rsidRDefault="00E34B89" w:rsidP="006B628E">
                        <w:pPr>
                          <w:jc w:val="center"/>
                        </w:pPr>
                        <w:r>
                          <w:t>Tensile failure</w:t>
                        </w:r>
                      </w:p>
                    </w:txbxContent>
                  </v:textbox>
                </v:shape>
              </v:group>
            </w:pict>
          </mc:Fallback>
        </mc:AlternateContent>
      </w:r>
      <w:r>
        <w:rPr>
          <w:noProof/>
          <w:lang w:eastAsia="en-CA"/>
        </w:rPr>
        <mc:AlternateContent>
          <mc:Choice Requires="wpg">
            <w:drawing>
              <wp:anchor distT="0" distB="0" distL="114300" distR="114300" simplePos="0" relativeHeight="251704320" behindDoc="0" locked="0" layoutInCell="1" allowOverlap="1" wp14:anchorId="08E311E0" wp14:editId="0A316292">
                <wp:simplePos x="0" y="0"/>
                <wp:positionH relativeFrom="column">
                  <wp:posOffset>427990</wp:posOffset>
                </wp:positionH>
                <wp:positionV relativeFrom="paragraph">
                  <wp:posOffset>43180</wp:posOffset>
                </wp:positionV>
                <wp:extent cx="1177290" cy="676275"/>
                <wp:effectExtent l="0" t="0" r="0" b="2857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676275"/>
                          <a:chOff x="0" y="0"/>
                          <a:chExt cx="1177290" cy="676275"/>
                        </a:xfrm>
                      </wpg:grpSpPr>
                      <wps:wsp>
                        <wps:cNvPr id="58" name="Straight Arrow Connector 58"/>
                        <wps:cNvCnPr/>
                        <wps:spPr>
                          <a:xfrm flipV="1">
                            <a:off x="557212" y="371475"/>
                            <a:ext cx="0" cy="304800"/>
                          </a:xfrm>
                          <a:prstGeom prst="straightConnector1">
                            <a:avLst/>
                          </a:prstGeom>
                          <a:noFill/>
                          <a:ln w="9525" cap="flat" cmpd="sng" algn="ctr">
                            <a:solidFill>
                              <a:sysClr val="windowText" lastClr="000000"/>
                            </a:solidFill>
                            <a:prstDash val="solid"/>
                            <a:tailEnd type="arrow"/>
                          </a:ln>
                          <a:effectLst/>
                        </wps:spPr>
                        <wps:bodyPr/>
                      </wps:wsp>
                      <wps:wsp>
                        <wps:cNvPr id="59" name="Text Box 59"/>
                        <wps:cNvSpPr txBox="1"/>
                        <wps:spPr>
                          <a:xfrm>
                            <a:off x="0" y="0"/>
                            <a:ext cx="1177290" cy="400050"/>
                          </a:xfrm>
                          <a:prstGeom prst="rect">
                            <a:avLst/>
                          </a:prstGeom>
                          <a:noFill/>
                          <a:ln w="6350">
                            <a:noFill/>
                          </a:ln>
                          <a:effectLst/>
                        </wps:spPr>
                        <wps:txbx>
                          <w:txbxContent>
                            <w:p w:rsidR="00E34B89" w:rsidRDefault="00E34B89" w:rsidP="006B628E">
                              <w:pPr>
                                <w:jc w:val="center"/>
                              </w:pPr>
                              <w:r>
                                <w:t>Compressive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7" o:spid="_x0000_s1048" style="position:absolute;left:0;text-align:left;margin-left:33.7pt;margin-top:3.4pt;width:92.7pt;height:53.25pt;z-index:251704320" coordsize="11772,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">
                <v:shape id="Straight Arrow Connector 58" o:spid="_x0000_s1049" type="#_x0000_t32" style="position:absolute;left:5572;top:3714;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MIAAADbAAAADwAAAGRycy9kb3ducmV2LnhtbERPTWsCMRC9F/ofwgi91ayWWl2NUoVC&#10;D71oRT0Om3F3cTNZkxi3/fXmIHh8vO/ZojONiOR8bVnBoJ+BIC6srrlUsP39eh2D8AFZY2OZFPyR&#10;h8X8+WmGubZXXlPchFKkEPY5KqhCaHMpfVGRQd+3LXHijtYZDAm6UmqH1xRuGjnMspE0WHNqqLCl&#10;VUXFaXMxCnb/b3HyUbhR3J8v6/PwEH/Gy6jUS6/7nIII1IWH+O7+1gre09j0Jf0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MIAAADbAAAADwAAAAAAAAAAAAAA&#10;AAChAgAAZHJzL2Rvd25yZXYueG1sUEsFBgAAAAAEAAQA+QAAAJADAAAAAA==&#10;" strokecolor="windowText">
                  <v:stroke endarrow="open"/>
                </v:shape>
                <v:shape id="Text Box 59" o:spid="_x0000_s1050" type="#_x0000_t202" style="position:absolute;width:1177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34B89" w:rsidRDefault="00E34B89" w:rsidP="006B628E">
                        <w:pPr>
                          <w:jc w:val="center"/>
                        </w:pPr>
                        <w:r>
                          <w:t>Compressive failure</w:t>
                        </w:r>
                      </w:p>
                    </w:txbxContent>
                  </v:textbox>
                </v:shape>
              </v:group>
            </w:pict>
          </mc:Fallback>
        </mc:AlternateContent>
      </w:r>
      <w:r>
        <w:rPr>
          <w:noProof/>
          <w:lang w:eastAsia="en-CA"/>
        </w:rPr>
        <mc:AlternateContent>
          <mc:Choice Requires="wpg">
            <w:drawing>
              <wp:anchor distT="0" distB="0" distL="114300" distR="114300" simplePos="0" relativeHeight="251702272" behindDoc="0" locked="0" layoutInCell="1" allowOverlap="1" wp14:anchorId="239F2440" wp14:editId="2B3E8158">
                <wp:simplePos x="0" y="0"/>
                <wp:positionH relativeFrom="column">
                  <wp:posOffset>-27305</wp:posOffset>
                </wp:positionH>
                <wp:positionV relativeFrom="paragraph">
                  <wp:posOffset>87630</wp:posOffset>
                </wp:positionV>
                <wp:extent cx="586740" cy="889635"/>
                <wp:effectExtent l="0" t="0" r="3810" b="571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 cy="889635"/>
                          <a:chOff x="0" y="0"/>
                          <a:chExt cx="586740" cy="889635"/>
                        </a:xfrm>
                      </wpg:grpSpPr>
                      <wpg:grpSp>
                        <wpg:cNvPr id="48" name="Group 48"/>
                        <wpg:cNvGrpSpPr/>
                        <wpg:grpSpPr>
                          <a:xfrm>
                            <a:off x="0" y="0"/>
                            <a:ext cx="514350" cy="581978"/>
                            <a:chOff x="0" y="0"/>
                            <a:chExt cx="514350" cy="581978"/>
                          </a:xfrm>
                        </wpg:grpSpPr>
                        <wpg:grpSp>
                          <wpg:cNvPr id="49" name="Group 49"/>
                          <wpg:cNvGrpSpPr/>
                          <wpg:grpSpPr>
                            <a:xfrm>
                              <a:off x="133350" y="204788"/>
                              <a:ext cx="381000" cy="377190"/>
                              <a:chOff x="0" y="0"/>
                              <a:chExt cx="381000" cy="377190"/>
                            </a:xfrm>
                          </wpg:grpSpPr>
                          <wps:wsp>
                            <wps:cNvPr id="50" name="Straight Arrow Connector 50"/>
                            <wps:cNvCnPr/>
                            <wps:spPr>
                              <a:xfrm>
                                <a:off x="0" y="377190"/>
                                <a:ext cx="381000" cy="0"/>
                              </a:xfrm>
                              <a:prstGeom prst="straightConnector1">
                                <a:avLst/>
                              </a:prstGeom>
                              <a:noFill/>
                              <a:ln w="9525" cap="flat" cmpd="sng" algn="ctr">
                                <a:solidFill>
                                  <a:sysClr val="windowText" lastClr="000000"/>
                                </a:solidFill>
                                <a:prstDash val="solid"/>
                                <a:tailEnd type="arrow"/>
                              </a:ln>
                              <a:effectLst/>
                            </wps:spPr>
                            <wps:bodyPr/>
                          </wps:wsp>
                          <wps:wsp>
                            <wps:cNvPr id="52" name="Straight Arrow Connector 52"/>
                            <wps:cNvCnPr/>
                            <wps:spPr>
                              <a:xfrm flipV="1">
                                <a:off x="0" y="0"/>
                                <a:ext cx="0" cy="377190"/>
                              </a:xfrm>
                              <a:prstGeom prst="straightConnector1">
                                <a:avLst/>
                              </a:prstGeom>
                              <a:noFill/>
                              <a:ln w="9525" cap="flat" cmpd="sng" algn="ctr">
                                <a:solidFill>
                                  <a:sysClr val="windowText" lastClr="000000"/>
                                </a:solidFill>
                                <a:prstDash val="solid"/>
                                <a:tailEnd type="arrow"/>
                              </a:ln>
                              <a:effectLst/>
                            </wps:spPr>
                            <wps:bodyPr/>
                          </wps:wsp>
                        </wpg:grpSp>
                        <wps:wsp>
                          <wps:cNvPr id="53" name="Text Box 53"/>
                          <wps:cNvSpPr txBox="1"/>
                          <wps:spPr>
                            <a:xfrm>
                              <a:off x="0" y="0"/>
                              <a:ext cx="331470" cy="243840"/>
                            </a:xfrm>
                            <a:prstGeom prst="rect">
                              <a:avLst/>
                            </a:prstGeom>
                            <a:noFill/>
                            <a:ln w="6350">
                              <a:noFill/>
                            </a:ln>
                            <a:effectLst/>
                          </wps:spPr>
                          <wps:txbx>
                            <w:txbxContent>
                              <w:p w:rsidR="00E34B89" w:rsidRDefault="00E34B89" w:rsidP="006B628E">
                                <m:oMathPara>
                                  <m:oMath>
                                    <m:r>
                                      <m:rPr>
                                        <m:sty m:val="p"/>
                                      </m:rPr>
                                      <w:rPr>
                                        <w:rFonts w:ascii="Cambria Math" w:hAnsi="Cambria Math"/>
                                      </w:rPr>
                                      <m:t>Δ</m:t>
                                    </m:r>
                                    <m:r>
                                      <w:rPr>
                                        <w:rFonts w:ascii="Cambria Math" w:hAnsi="Cambria Math"/>
                                      </w:rPr>
                                      <m:t>κ</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38100" y="581025"/>
                            <a:ext cx="548640" cy="308610"/>
                          </a:xfrm>
                          <a:prstGeom prst="rect">
                            <a:avLst/>
                          </a:prstGeom>
                          <a:noFill/>
                          <a:ln w="6350">
                            <a:noFill/>
                          </a:ln>
                          <a:effectLst/>
                        </wps:spPr>
                        <wps:txbx>
                          <w:txbxContent>
                            <w:p w:rsidR="00E34B89" w:rsidRDefault="00E34B89" w:rsidP="006B628E">
                              <w:r>
                                <w:t>SMYS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7" o:spid="_x0000_s1051" style="position:absolute;left:0;text-align:left;margin-left:-2.15pt;margin-top:6.9pt;width:46.2pt;height:70.05pt;z-index:251702272" coordsize="5867,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">
                <v:group id="Group 48" o:spid="_x0000_s1052" style="position:absolute;width:5143;height:5819" coordsize="5143,5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53" style="position:absolute;left:1333;top:2047;width:3810;height:3772" coordsize="381000,37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Straight Arrow Connector 50" o:spid="_x0000_s1054" type="#_x0000_t32" style="position:absolute;top:377190;width:38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TSh8AAAADbAAAADwAAAGRycy9kb3ducmV2LnhtbERPTYvCMBC9C/6HMII3TRVcpGuUVVQE&#10;Edbq3odmbLs2k5JErfvrzWHB4+N9zxatqcWdnK8sKxgNExDEudUVFwrOp81gCsIHZI21ZVLwJA+L&#10;ebczw1TbBx/pnoVCxBD2KSooQ2hSKX1ekkE/tA1x5C7WGQwRukJqh48Ybmo5TpIPabDi2FBiQ6uS&#10;8mt2Mwrs8nLTPxO7nLpDnq2/5e9zv/1Tqt9rvz5BBGrDW/zv3mkFk7g+fok/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E0ofAAAAA2wAAAA8AAAAAAAAAAAAAAAAA&#10;oQIAAGRycy9kb3ducmV2LnhtbFBLBQYAAAAABAAEAPkAAACOAwAAAAA=&#10;" strokecolor="windowText">
                      <v:stroke endarrow="open"/>
                    </v:shape>
                    <v:shape id="Straight Arrow Connector 52" o:spid="_x0000_s1055" type="#_x0000_t32" style="position:absolute;width:0;height:377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9rbsYAAADbAAAADwAAAGRycy9kb3ducmV2LnhtbESPQUsDMRSE70L/Q3gFb92sK9a6Ni2t&#10;IHjw0lbU42Pz3F3cvGyTNN321zdCweMwM98w8+VgOhHJ+daygrssB0FcWd1yreBj9zqZgfABWWNn&#10;mRScyMNyMbqZY6ntkTcUt6EWCcK+RAVNCH0ppa8aMugz2xMn78c6gyFJV0vt8JjgppNFnk+lwZbT&#10;QoM9vTRU/W4PRsHn+T4+PVZuGr/2h82++I7vs3VU6nY8rJ5BBBrCf/jaftMKHgr4+5J+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fa27GAAAA2wAAAA8AAAAAAAAA&#10;AAAAAAAAoQIAAGRycy9kb3ducmV2LnhtbFBLBQYAAAAABAAEAPkAAACUAwAAAAA=&#10;" strokecolor="windowText">
                      <v:stroke endarrow="open"/>
                    </v:shape>
                  </v:group>
                  <v:shape id="Text Box 53" o:spid="_x0000_s1056" type="#_x0000_t202" style="position:absolute;width:3314;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E34B89" w:rsidRDefault="00E34B89" w:rsidP="006B628E">
                          <m:oMathPara>
                            <m:oMath>
                              <m:r>
                                <m:rPr>
                                  <m:sty m:val="p"/>
                                </m:rPr>
                                <w:rPr>
                                  <w:rFonts w:ascii="Cambria Math" w:hAnsi="Cambria Math"/>
                                </w:rPr>
                                <m:t>Δ</m:t>
                              </m:r>
                              <m:r>
                                <w:rPr>
                                  <w:rFonts w:ascii="Cambria Math" w:hAnsi="Cambria Math"/>
                                </w:rPr>
                                <m:t>κ</m:t>
                              </m:r>
                            </m:oMath>
                          </m:oMathPara>
                        </w:p>
                      </w:txbxContent>
                    </v:textbox>
                  </v:shape>
                </v:group>
                <v:shape id="Text Box 54" o:spid="_x0000_s1057" type="#_x0000_t202" style="position:absolute;left:381;top:5810;width:548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E34B89" w:rsidRDefault="00E34B89" w:rsidP="006B628E">
                        <w:r>
                          <w:t>SMYS</w:t>
                        </w:r>
                      </w:p>
                    </w:txbxContent>
                  </v:textbox>
                </v:shape>
              </v:group>
            </w:pict>
          </mc:Fallback>
        </mc:AlternateContent>
      </w:r>
      <w:r>
        <w:rPr>
          <w:noProof/>
          <w:lang w:eastAsia="en-CA"/>
        </w:rPr>
        <mc:AlternateContent>
          <mc:Choice Requires="wps">
            <w:drawing>
              <wp:anchor distT="0" distB="0" distL="114300" distR="114300" simplePos="0" relativeHeight="251700224" behindDoc="0" locked="0" layoutInCell="1" allowOverlap="1" wp14:anchorId="17F4DB7F" wp14:editId="27955867">
                <wp:simplePos x="0" y="0"/>
                <wp:positionH relativeFrom="column">
                  <wp:posOffset>2766695</wp:posOffset>
                </wp:positionH>
                <wp:positionV relativeFrom="paragraph">
                  <wp:posOffset>680720</wp:posOffset>
                </wp:positionV>
                <wp:extent cx="457200" cy="243840"/>
                <wp:effectExtent l="0" t="0" r="0" b="381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43840"/>
                        </a:xfrm>
                        <a:prstGeom prst="rect">
                          <a:avLst/>
                        </a:prstGeom>
                        <a:noFill/>
                        <a:ln w="6350">
                          <a:noFill/>
                        </a:ln>
                        <a:effectLst/>
                      </wps:spPr>
                      <wps:txbx>
                        <w:txbxContent>
                          <w:p w:rsidR="00E34B89" w:rsidRPr="0081696E" w:rsidRDefault="00E34B89" w:rsidP="006B628E">
                            <m:oMathPara>
                              <m:oMathParaPr>
                                <m:jc m:val="right"/>
                              </m:oMathParaPr>
                              <m:oMath>
                                <m:r>
                                  <w:rPr>
                                    <w:rFonts w:ascii="Cambria Math" w:hAnsi="Cambria Math"/>
                                    <w:sz w:val="18"/>
                                    <w:szCs w:val="18"/>
                                  </w:rPr>
                                  <m:t>58%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8" type="#_x0000_t202" style="position:absolute;left:0;text-align:left;margin-left:217.85pt;margin-top:53.6pt;width:36pt;height:1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" filled="f" stroked="f" strokeweight=".5pt">
                <v:path arrowok="t"/>
                <v:textbox>
                  <w:txbxContent>
                    <w:p w:rsidR="00E34B89" w:rsidRPr="0081696E" w:rsidRDefault="00E34B89" w:rsidP="006B628E">
                      <m:oMathPara>
                        <m:oMathParaPr>
                          <m:jc m:val="right"/>
                        </m:oMathParaPr>
                        <m:oMath>
                          <m:r>
                            <w:rPr>
                              <w:rFonts w:ascii="Cambria Math" w:hAnsi="Cambria Math"/>
                              <w:sz w:val="18"/>
                              <w:szCs w:val="18"/>
                            </w:rPr>
                            <m:t>58%</m:t>
                          </m:r>
                        </m:oMath>
                      </m:oMathPara>
                    </w:p>
                  </w:txbxContent>
                </v:textbox>
              </v:shape>
            </w:pict>
          </mc:Fallback>
        </mc:AlternateContent>
      </w:r>
      <w:r>
        <w:rPr>
          <w:noProof/>
          <w:lang w:eastAsia="en-CA"/>
        </w:rPr>
        <mc:AlternateContent>
          <mc:Choice Requires="wps">
            <w:drawing>
              <wp:anchor distT="0" distB="0" distL="114300" distR="114300" simplePos="0" relativeHeight="251698176" behindDoc="0" locked="0" layoutInCell="1" allowOverlap="1" wp14:anchorId="276D22EA" wp14:editId="20E12707">
                <wp:simplePos x="0" y="0"/>
                <wp:positionH relativeFrom="column">
                  <wp:posOffset>280035</wp:posOffset>
                </wp:positionH>
                <wp:positionV relativeFrom="paragraph">
                  <wp:posOffset>389890</wp:posOffset>
                </wp:positionV>
                <wp:extent cx="792480" cy="243840"/>
                <wp:effectExtent l="0" t="0" r="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txbx>
                        <w:txbxContent>
                          <w:p w:rsidR="00E34B89" w:rsidRDefault="00E34B89" w:rsidP="006B628E">
                            <m:oMathPara>
                              <m:oMath>
                                <m:r>
                                  <w:rPr>
                                    <w:rFonts w:ascii="Cambria Math" w:hAnsi="Cambria Math"/>
                                    <w:sz w:val="18"/>
                                    <w:szCs w:val="18"/>
                                  </w:rPr>
                                  <m:t>55%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9" type="#_x0000_t202" style="position:absolute;left:0;text-align:left;margin-left:22.05pt;margin-top:30.7pt;width:62.4pt;height:1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" filled="f" stroked="f" strokeweight=".5pt">
                <v:path arrowok="t"/>
                <v:textbox>
                  <w:txbxContent>
                    <w:p w:rsidR="00E34B89" w:rsidRDefault="00E34B89" w:rsidP="006B628E">
                      <m:oMathPara>
                        <m:oMath>
                          <m:r>
                            <w:rPr>
                              <w:rFonts w:ascii="Cambria Math" w:hAnsi="Cambria Math"/>
                              <w:sz w:val="18"/>
                              <w:szCs w:val="18"/>
                            </w:rPr>
                            <m:t>55%</m:t>
                          </m:r>
                        </m:oMath>
                      </m:oMathPara>
                    </w:p>
                  </w:txbxContent>
                </v:textbox>
              </v:shape>
            </w:pict>
          </mc:Fallback>
        </mc:AlternateContent>
      </w:r>
      <w:r>
        <w:rPr>
          <w:noProof/>
          <w:lang w:eastAsia="en-CA"/>
        </w:rPr>
        <mc:AlternateContent>
          <mc:Choice Requires="wps">
            <w:drawing>
              <wp:anchor distT="0" distB="0" distL="114300" distR="114300" simplePos="0" relativeHeight="251696128" behindDoc="0" locked="0" layoutInCell="1" allowOverlap="1" wp14:anchorId="78A2FDF9" wp14:editId="1FF62FC5">
                <wp:simplePos x="0" y="0"/>
                <wp:positionH relativeFrom="column">
                  <wp:posOffset>2501900</wp:posOffset>
                </wp:positionH>
                <wp:positionV relativeFrom="paragraph">
                  <wp:posOffset>88900</wp:posOffset>
                </wp:positionV>
                <wp:extent cx="697230" cy="24384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243840"/>
                        </a:xfrm>
                        <a:prstGeom prst="rect">
                          <a:avLst/>
                        </a:prstGeom>
                        <a:noFill/>
                        <a:ln w="6350">
                          <a:noFill/>
                        </a:ln>
                        <a:effectLst/>
                      </wps:spPr>
                      <wps:txbx>
                        <w:txbxContent>
                          <w:p w:rsidR="00E34B89" w:rsidRPr="0081696E" w:rsidRDefault="00E34B89" w:rsidP="006B628E">
                            <m:oMathPara>
                              <m:oMathParaPr>
                                <m:jc m:val="right"/>
                              </m:oMathParaPr>
                              <m:oMath>
                                <m:r>
                                  <w:rPr>
                                    <w:rFonts w:ascii="Cambria Math" w:hAnsi="Cambria Math"/>
                                    <w:sz w:val="18"/>
                                    <w:szCs w:val="18"/>
                                  </w:rPr>
                                  <m:t>3.6⋅</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60" type="#_x0000_t202" style="position:absolute;left:0;text-align:left;margin-left:197pt;margin-top:7pt;width:54.9pt;height:1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" filled="f" stroked="f" strokeweight=".5pt">
                <v:path arrowok="t"/>
                <v:textbox>
                  <w:txbxContent>
                    <w:p w:rsidR="00E34B89" w:rsidRPr="0081696E" w:rsidRDefault="00E34B89" w:rsidP="006B628E">
                      <m:oMathPara>
                        <m:oMathParaPr>
                          <m:jc m:val="right"/>
                        </m:oMathParaPr>
                        <m:oMath>
                          <m:r>
                            <w:rPr>
                              <w:rFonts w:ascii="Cambria Math" w:hAnsi="Cambria Math"/>
                              <w:sz w:val="18"/>
                              <w:szCs w:val="18"/>
                            </w:rPr>
                            <m:t>3.6⋅</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Pr>
          <w:noProof/>
          <w:lang w:eastAsia="en-CA"/>
        </w:rPr>
        <mc:AlternateContent>
          <mc:Choice Requires="wps">
            <w:drawing>
              <wp:anchor distT="0" distB="0" distL="114300" distR="114300" simplePos="0" relativeHeight="251694080" behindDoc="0" locked="0" layoutInCell="1" allowOverlap="1" wp14:anchorId="42936B36" wp14:editId="2C84DDDF">
                <wp:simplePos x="0" y="0"/>
                <wp:positionH relativeFrom="column">
                  <wp:posOffset>279400</wp:posOffset>
                </wp:positionH>
                <wp:positionV relativeFrom="paragraph">
                  <wp:posOffset>890270</wp:posOffset>
                </wp:positionV>
                <wp:extent cx="792480" cy="243840"/>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txbx>
                        <w:txbxContent>
                          <w:p w:rsidR="00E34B89" w:rsidRDefault="00E34B89" w:rsidP="006B628E">
                            <m:oMathPara>
                              <m:oMath>
                                <m:r>
                                  <w:rPr>
                                    <w:rFonts w:ascii="Cambria Math" w:hAnsi="Cambria Math"/>
                                    <w:sz w:val="18"/>
                                    <w:szCs w:val="18"/>
                                  </w:rPr>
                                  <m:t>-1.9⋅</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61" type="#_x0000_t202" style="position:absolute;left:0;text-align:left;margin-left:22pt;margin-top:70.1pt;width:62.4pt;height:1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" filled="f" stroked="f" strokeweight=".5pt">
                <v:path arrowok="t"/>
                <v:textbox>
                  <w:txbxContent>
                    <w:p w:rsidR="00E34B89" w:rsidRDefault="00E34B89" w:rsidP="006B628E">
                      <m:oMathPara>
                        <m:oMath>
                          <m:r>
                            <w:rPr>
                              <w:rFonts w:ascii="Cambria Math" w:hAnsi="Cambria Math"/>
                              <w:sz w:val="18"/>
                              <w:szCs w:val="18"/>
                            </w:rPr>
                            <m:t>-1.9⋅</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sidR="006B628E" w:rsidRPr="00AC4CF0">
        <w:rPr>
          <w:rFonts w:ascii="Arial" w:hAnsi="Arial" w:cs="Arial"/>
          <w:b/>
          <w:noProof/>
          <w:lang w:eastAsia="en-CA"/>
        </w:rPr>
        <w:drawing>
          <wp:inline distT="0" distB="0" distL="0" distR="0" wp14:anchorId="00407308" wp14:editId="4389A42A">
            <wp:extent cx="3257550" cy="1245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65.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57550" cy="1245235"/>
                    </a:xfrm>
                    <a:prstGeom prst="rect">
                      <a:avLst/>
                    </a:prstGeom>
                  </pic:spPr>
                </pic:pic>
              </a:graphicData>
            </a:graphic>
          </wp:inline>
        </w:drawing>
      </w:r>
    </w:p>
    <w:p w:rsidR="005D0173" w:rsidRPr="00AC4CF0" w:rsidRDefault="005D0173" w:rsidP="0010134E">
      <w:pPr>
        <w:rPr>
          <w:rFonts w:ascii="Arial" w:hAnsi="Arial" w:cs="Arial"/>
          <w:b/>
        </w:rPr>
      </w:pPr>
    </w:p>
    <w:p w:rsidR="005D0173" w:rsidRPr="00AC4CF0" w:rsidRDefault="005D0173" w:rsidP="0010134E">
      <w:pPr>
        <w:rPr>
          <w:rFonts w:ascii="Arial" w:hAnsi="Arial" w:cs="Arial"/>
          <w:b/>
        </w:rPr>
      </w:pPr>
    </w:p>
    <w:p w:rsidR="0010134E" w:rsidRPr="00AC4CF0" w:rsidRDefault="0010134E" w:rsidP="0010134E">
      <w:pPr>
        <w:rPr>
          <w:rFonts w:ascii="Arial" w:hAnsi="Arial" w:cs="Arial"/>
          <w:b/>
        </w:rPr>
      </w:pPr>
      <w:r w:rsidRPr="00AC4CF0">
        <w:rPr>
          <w:rFonts w:ascii="Arial" w:hAnsi="Arial" w:cs="Arial"/>
          <w:b/>
        </w:rPr>
        <w:t>3.3.3 The Variation of PEEQ for X80 steel grade</w:t>
      </w:r>
    </w:p>
    <w:p w:rsidR="005A5A48" w:rsidRPr="00AC4CF0" w:rsidRDefault="005A5A48" w:rsidP="0010134E">
      <w:pPr>
        <w:rPr>
          <w:rFonts w:ascii="Arial" w:hAnsi="Arial" w:cs="Arial"/>
          <w:b/>
        </w:rPr>
      </w:pPr>
    </w:p>
    <w:p w:rsidR="005A5A48" w:rsidRPr="00AC4CF0" w:rsidRDefault="005A5A48" w:rsidP="0010134E">
      <w:r w:rsidRPr="00AC4CF0">
        <w:t xml:space="preserve">In case of X80 steel grade the variation of PEEQ at the tension and compression sides is shown in </w:t>
      </w:r>
      <w:r w:rsidR="00897B9C" w:rsidRPr="00AC4CF0">
        <w:fldChar w:fldCharType="begin"/>
      </w:r>
      <w:r w:rsidR="00AB1996" w:rsidRPr="00AC4CF0">
        <w:instrText xml:space="preserve"> REF _Ref380193865 \h  \* MERGEFORMAT </w:instrText>
      </w:r>
      <w:r w:rsidR="00897B9C" w:rsidRPr="00AC4CF0">
        <w:fldChar w:fldCharType="separate"/>
      </w:r>
      <w:r w:rsidR="00AB1996" w:rsidRPr="00AC4CF0">
        <w:t xml:space="preserve">Figure </w:t>
      </w:r>
      <w:r w:rsidR="00AB1996" w:rsidRPr="00AC4CF0">
        <w:rPr>
          <w:noProof/>
        </w:rPr>
        <w:t>1</w:t>
      </w:r>
      <w:r w:rsidR="00AB1996">
        <w:rPr>
          <w:noProof/>
        </w:rPr>
        <w:t>7</w:t>
      </w:r>
      <w:r w:rsidR="00897B9C" w:rsidRPr="00AC4CF0">
        <w:fldChar w:fldCharType="end"/>
      </w:r>
      <w:r w:rsidRPr="00AC4CF0">
        <w:t xml:space="preserve">. </w:t>
      </w:r>
      <w:r w:rsidR="003F7B14" w:rsidRPr="00AC4CF0">
        <w:t>According to this graph the compression and tension sides reach 40% PEEQ almost simultaneously under 65 % SMYS internal pressure.</w:t>
      </w:r>
      <w:r w:rsidR="00DA225F" w:rsidRPr="00AC4CF0">
        <w:t xml:space="preserve"> Therefore the transition internal pressure can be estimated as 65% SMYS for X80 steel grade without further approximations.</w:t>
      </w:r>
    </w:p>
    <w:p w:rsidR="00DA225F" w:rsidRPr="00AC4CF0" w:rsidRDefault="00DA225F" w:rsidP="0010134E"/>
    <w:p w:rsidR="006F5912" w:rsidRPr="00AC4CF0" w:rsidRDefault="008F722D" w:rsidP="006F5912">
      <w:pPr>
        <w:keepNext/>
        <w:jc w:val="center"/>
      </w:pPr>
      <w:r>
        <w:rPr>
          <w:noProof/>
          <w:lang w:eastAsia="en-CA"/>
        </w:rPr>
        <w:lastRenderedPageBreak/>
        <mc:AlternateContent>
          <mc:Choice Requires="wps">
            <w:drawing>
              <wp:anchor distT="0" distB="0" distL="114299" distR="114299" simplePos="0" relativeHeight="251718656" behindDoc="0" locked="0" layoutInCell="1" allowOverlap="1" wp14:anchorId="126BCA2F" wp14:editId="4C3836A7">
                <wp:simplePos x="0" y="0"/>
                <wp:positionH relativeFrom="column">
                  <wp:posOffset>2689859</wp:posOffset>
                </wp:positionH>
                <wp:positionV relativeFrom="paragraph">
                  <wp:posOffset>796290</wp:posOffset>
                </wp:positionV>
                <wp:extent cx="0" cy="914400"/>
                <wp:effectExtent l="0" t="0" r="19050" b="0"/>
                <wp:wrapNone/>
                <wp:docPr id="644" name="Straight Connector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644" o:spid="_x0000_s1026"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1.8pt,62.7pt" to="211.8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" strokecolor="red" strokeweight="1.5pt">
                <v:stroke dashstyle="1 1"/>
                <o:lock v:ext="edit" shapetype="f"/>
              </v:line>
            </w:pict>
          </mc:Fallback>
        </mc:AlternateContent>
      </w:r>
      <w:r>
        <w:rPr>
          <w:noProof/>
          <w:lang w:eastAsia="en-CA"/>
        </w:rPr>
        <mc:AlternateContent>
          <mc:Choice Requires="wps">
            <w:drawing>
              <wp:anchor distT="0" distB="0" distL="114299" distR="114299" simplePos="0" relativeHeight="251716608" behindDoc="0" locked="0" layoutInCell="1" allowOverlap="1" wp14:anchorId="23958CBF" wp14:editId="3B453A54">
                <wp:simplePos x="0" y="0"/>
                <wp:positionH relativeFrom="column">
                  <wp:posOffset>2675254</wp:posOffset>
                </wp:positionH>
                <wp:positionV relativeFrom="paragraph">
                  <wp:posOffset>756285</wp:posOffset>
                </wp:positionV>
                <wp:extent cx="0" cy="914400"/>
                <wp:effectExtent l="0" t="0" r="19050" b="19050"/>
                <wp:wrapNone/>
                <wp:docPr id="643" name="Straight Connector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43"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65pt,59.55pt" to="210.6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" strokecolor="#00b0f0" strokeweight="1.25pt">
                <o:lock v:ext="edit" shapetype="f"/>
              </v:line>
            </w:pict>
          </mc:Fallback>
        </mc:AlternateContent>
      </w:r>
      <w:r w:rsidR="006F5912" w:rsidRPr="00AC4CF0">
        <w:rPr>
          <w:rFonts w:ascii="Arial" w:hAnsi="Arial" w:cs="Arial"/>
          <w:b/>
          <w:noProof/>
          <w:lang w:eastAsia="en-CA"/>
        </w:rPr>
        <w:drawing>
          <wp:inline distT="0" distB="0" distL="0" distR="0" wp14:anchorId="69DB722B" wp14:editId="22B7CAAB">
            <wp:extent cx="2998800" cy="207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8800" cy="2077200"/>
                    </a:xfrm>
                    <a:prstGeom prst="rect">
                      <a:avLst/>
                    </a:prstGeom>
                    <a:noFill/>
                  </pic:spPr>
                </pic:pic>
              </a:graphicData>
            </a:graphic>
          </wp:inline>
        </w:drawing>
      </w:r>
    </w:p>
    <w:p w:rsidR="0010134E" w:rsidRPr="00AC4CF0" w:rsidRDefault="006F5912" w:rsidP="006F5912">
      <w:pPr>
        <w:pStyle w:val="Caption"/>
        <w:jc w:val="center"/>
        <w:rPr>
          <w:rFonts w:ascii="Times New Roman" w:hAnsi="Times New Roman" w:cs="Times New Roman"/>
          <w:b w:val="0"/>
        </w:rPr>
      </w:pPr>
      <w:bookmarkStart w:id="101" w:name="_Ref380193865"/>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E5168C" w:rsidRPr="00AC4CF0">
        <w:rPr>
          <w:rFonts w:ascii="Times New Roman" w:hAnsi="Times New Roman" w:cs="Times New Roman"/>
          <w:noProof/>
        </w:rPr>
        <w:t>17</w:t>
      </w:r>
      <w:r w:rsidR="00897B9C" w:rsidRPr="00AC4CF0">
        <w:rPr>
          <w:rFonts w:ascii="Times New Roman" w:hAnsi="Times New Roman" w:cs="Times New Roman"/>
        </w:rPr>
        <w:fldChar w:fldCharType="end"/>
      </w:r>
      <w:bookmarkEnd w:id="101"/>
      <w:r w:rsidRPr="00AC4CF0">
        <w:rPr>
          <w:rFonts w:ascii="Times New Roman" w:hAnsi="Times New Roman" w:cs="Times New Roman"/>
        </w:rPr>
        <w:t>: Compression side (solid) and tension side (dotted) variations of PEEQ (X80)</w:t>
      </w:r>
    </w:p>
    <w:p w:rsidR="00447ABE" w:rsidRPr="00AC4CF0" w:rsidRDefault="00447ABE" w:rsidP="00447ABE">
      <w:pPr>
        <w:pStyle w:val="Caption"/>
        <w:keepNext/>
        <w:jc w:val="center"/>
        <w:rPr>
          <w:rFonts w:ascii="Times New Roman" w:hAnsi="Times New Roman" w:cs="Times New Roman"/>
        </w:rPr>
      </w:pPr>
      <w:r w:rsidRPr="00AC4CF0">
        <w:rPr>
          <w:rFonts w:ascii="Times New Roman" w:hAnsi="Times New Roman" w:cs="Times New Roman"/>
        </w:rPr>
        <w:t xml:space="preserve">Table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Table \* ARABIC </w:instrText>
      </w:r>
      <w:r w:rsidR="00897B9C" w:rsidRPr="00AC4CF0">
        <w:rPr>
          <w:rFonts w:ascii="Times New Roman" w:hAnsi="Times New Roman" w:cs="Times New Roman"/>
        </w:rPr>
        <w:fldChar w:fldCharType="separate"/>
      </w:r>
      <w:r w:rsidRPr="00AC4CF0">
        <w:rPr>
          <w:rFonts w:ascii="Times New Roman" w:hAnsi="Times New Roman" w:cs="Times New Roman"/>
          <w:noProof/>
        </w:rPr>
        <w:t>4</w:t>
      </w:r>
      <w:r w:rsidR="00897B9C" w:rsidRPr="00AC4CF0">
        <w:rPr>
          <w:rFonts w:ascii="Times New Roman" w:hAnsi="Times New Roman" w:cs="Times New Roman"/>
        </w:rPr>
        <w:fldChar w:fldCharType="end"/>
      </w:r>
      <w:r w:rsidRPr="00AC4CF0">
        <w:rPr>
          <w:rFonts w:ascii="Times New Roman" w:hAnsi="Times New Roman" w:cs="Times New Roman"/>
        </w:rPr>
        <w:t>: Failure curvature values for X80</w:t>
      </w:r>
    </w:p>
    <w:tbl>
      <w:tblPr>
        <w:tblStyle w:val="TableGrid"/>
        <w:tblW w:w="0" w:type="auto"/>
        <w:jc w:val="center"/>
        <w:tblLook w:val="04A0" w:firstRow="1" w:lastRow="0" w:firstColumn="1" w:lastColumn="0" w:noHBand="0" w:noVBand="1"/>
      </w:tblPr>
      <w:tblGrid>
        <w:gridCol w:w="1287"/>
        <w:gridCol w:w="1279"/>
        <w:gridCol w:w="1066"/>
        <w:gridCol w:w="1235"/>
      </w:tblGrid>
      <w:tr w:rsidR="00E0590D" w:rsidRPr="00AC4CF0" w:rsidTr="00BE2E93">
        <w:trPr>
          <w:jc w:val="center"/>
        </w:trPr>
        <w:tc>
          <w:tcPr>
            <w:tcW w:w="1287" w:type="dxa"/>
          </w:tcPr>
          <w:p w:rsidR="00E0590D" w:rsidRPr="00AC4CF0" w:rsidRDefault="00E0590D" w:rsidP="00BE2E93">
            <w:pPr>
              <w:jc w:val="center"/>
              <w:rPr>
                <w:rFonts w:ascii="Times New Roman" w:hAnsi="Times New Roman" w:cs="Times New Roman"/>
                <w:b/>
              </w:rPr>
            </w:pPr>
            <w:r w:rsidRPr="00AC4CF0">
              <w:rPr>
                <w:rFonts w:ascii="Times New Roman" w:hAnsi="Times New Roman" w:cs="Times New Roman"/>
                <w:b/>
              </w:rPr>
              <w:t>Internal pressure</w:t>
            </w:r>
          </w:p>
          <w:p w:rsidR="00E0590D" w:rsidRPr="00AC4CF0" w:rsidRDefault="00E0590D" w:rsidP="00BE2E93">
            <w:pPr>
              <w:jc w:val="center"/>
              <w:rPr>
                <w:rFonts w:ascii="Times New Roman" w:hAnsi="Times New Roman" w:cs="Times New Roman"/>
              </w:rPr>
            </w:pPr>
            <w:r w:rsidRPr="00AC4CF0">
              <w:rPr>
                <w:rFonts w:ascii="Times New Roman" w:hAnsi="Times New Roman" w:cs="Times New Roman"/>
                <w:b/>
              </w:rPr>
              <w:t xml:space="preserve"> (% SMYS)</w:t>
            </w:r>
          </w:p>
        </w:tc>
        <w:tc>
          <w:tcPr>
            <w:tcW w:w="1279" w:type="dxa"/>
          </w:tcPr>
          <w:p w:rsidR="00E0590D" w:rsidRPr="00AC4CF0" w:rsidRDefault="00E0590D"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compressive failure</w:t>
            </w:r>
          </w:p>
        </w:tc>
        <w:tc>
          <w:tcPr>
            <w:tcW w:w="1066" w:type="dxa"/>
          </w:tcPr>
          <w:p w:rsidR="00E0590D" w:rsidRPr="00AC4CF0" w:rsidRDefault="00E0590D"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tensile failure</w:t>
            </w:r>
          </w:p>
        </w:tc>
        <w:tc>
          <w:tcPr>
            <w:tcW w:w="1235" w:type="dxa"/>
          </w:tcPr>
          <w:p w:rsidR="00E0590D" w:rsidRPr="00AC4CF0" w:rsidRDefault="00E0590D" w:rsidP="00BE2E93">
            <w:pPr>
              <w:jc w:val="center"/>
              <w:rPr>
                <w:rFonts w:ascii="Arial" w:hAnsi="Arial"/>
                <w:b/>
              </w:rPr>
            </w:pPr>
            <m:oMathPara>
              <m:oMath>
                <m:r>
                  <m:rPr>
                    <m:sty m:val="b"/>
                  </m:rPr>
                  <w:rPr>
                    <w:rFonts w:ascii="Cambria Math" w:hAnsi="Cambria Math"/>
                  </w:rPr>
                  <m:t>Δ</m:t>
                </m:r>
                <m:r>
                  <m:rPr>
                    <m:sty m:val="bi"/>
                  </m:rPr>
                  <w:rPr>
                    <w:rFonts w:ascii="Cambria Math" w:hAnsi="Cambria Math"/>
                  </w:rPr>
                  <m:t>κ</m:t>
                </m:r>
              </m:oMath>
            </m:oMathPara>
          </w:p>
        </w:tc>
      </w:tr>
      <w:tr w:rsidR="00E0590D" w:rsidRPr="00AC4CF0" w:rsidTr="00BE2E93">
        <w:trPr>
          <w:jc w:val="center"/>
        </w:trPr>
        <w:tc>
          <w:tcPr>
            <w:tcW w:w="1287" w:type="dxa"/>
          </w:tcPr>
          <w:p w:rsidR="00E0590D" w:rsidRPr="00AC4CF0" w:rsidRDefault="00447ABE" w:rsidP="00BE2E93">
            <w:pPr>
              <w:jc w:val="center"/>
              <w:rPr>
                <w:rFonts w:ascii="Times New Roman" w:hAnsi="Times New Roman" w:cs="Times New Roman"/>
              </w:rPr>
            </w:pPr>
            <w:r w:rsidRPr="00AC4CF0">
              <w:rPr>
                <w:rFonts w:ascii="Times New Roman" w:hAnsi="Times New Roman" w:cs="Times New Roman"/>
              </w:rPr>
              <w:t>60</w:t>
            </w:r>
          </w:p>
        </w:tc>
        <w:tc>
          <w:tcPr>
            <w:tcW w:w="1279" w:type="dxa"/>
          </w:tcPr>
          <w:p w:rsidR="00E0590D" w:rsidRPr="00AC4CF0" w:rsidRDefault="00A432CB" w:rsidP="00BE2E93">
            <w:pPr>
              <w:jc w:val="center"/>
              <w:rPr>
                <w:rFonts w:ascii="Times New Roman" w:hAnsi="Times New Roman" w:cs="Times New Roman"/>
              </w:rPr>
            </w:pPr>
            <w:r w:rsidRPr="00AC4CF0">
              <w:rPr>
                <w:rFonts w:ascii="Times New Roman" w:hAnsi="Times New Roman" w:cs="Times New Roman"/>
                <w:color w:val="FF0000"/>
              </w:rPr>
              <w:t>0.000127</w:t>
            </w:r>
          </w:p>
        </w:tc>
        <w:tc>
          <w:tcPr>
            <w:tcW w:w="1066" w:type="dxa"/>
          </w:tcPr>
          <w:p w:rsidR="00E0590D" w:rsidRPr="00AC4CF0" w:rsidRDefault="00A432CB" w:rsidP="00BE2E93">
            <w:pPr>
              <w:jc w:val="center"/>
              <w:rPr>
                <w:rFonts w:ascii="Times New Roman" w:hAnsi="Times New Roman" w:cs="Times New Roman"/>
              </w:rPr>
            </w:pPr>
            <w:r w:rsidRPr="00AC4CF0">
              <w:rPr>
                <w:rFonts w:ascii="Times New Roman" w:hAnsi="Times New Roman" w:cs="Times New Roman"/>
              </w:rPr>
              <w:t>0.000138</w:t>
            </w:r>
          </w:p>
        </w:tc>
        <w:tc>
          <w:tcPr>
            <w:tcW w:w="1235" w:type="dxa"/>
          </w:tcPr>
          <w:p w:rsidR="00E0590D" w:rsidRPr="00AC4CF0" w:rsidRDefault="00A432CB" w:rsidP="00A432CB">
            <w:pPr>
              <w:rPr>
                <w:sz w:val="18"/>
                <w:szCs w:val="18"/>
              </w:rPr>
            </w:pPr>
            <m:oMathPara>
              <m:oMath>
                <m:r>
                  <w:rPr>
                    <w:rFonts w:ascii="Cambria Math" w:hAnsi="Cambria Math"/>
                    <w:sz w:val="18"/>
                    <w:szCs w:val="18"/>
                  </w:rPr>
                  <m:t>-1.1⋅</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E0590D" w:rsidRPr="00AC4CF0" w:rsidTr="00BE2E93">
        <w:trPr>
          <w:jc w:val="center"/>
        </w:trPr>
        <w:tc>
          <w:tcPr>
            <w:tcW w:w="1287" w:type="dxa"/>
          </w:tcPr>
          <w:p w:rsidR="00E0590D" w:rsidRPr="00AC4CF0" w:rsidRDefault="00447ABE" w:rsidP="00BE2E93">
            <w:pPr>
              <w:jc w:val="center"/>
              <w:rPr>
                <w:rFonts w:ascii="Times New Roman" w:hAnsi="Times New Roman" w:cs="Times New Roman"/>
              </w:rPr>
            </w:pPr>
            <w:r w:rsidRPr="00AC4CF0">
              <w:rPr>
                <w:rFonts w:ascii="Times New Roman" w:hAnsi="Times New Roman" w:cs="Times New Roman"/>
              </w:rPr>
              <w:t>65</w:t>
            </w:r>
          </w:p>
        </w:tc>
        <w:tc>
          <w:tcPr>
            <w:tcW w:w="1279" w:type="dxa"/>
          </w:tcPr>
          <w:p w:rsidR="00E0590D" w:rsidRPr="00AC4CF0" w:rsidRDefault="00741991" w:rsidP="00E0590D">
            <w:pPr>
              <w:jc w:val="center"/>
              <w:rPr>
                <w:rFonts w:ascii="Times New Roman" w:hAnsi="Times New Roman" w:cs="Times New Roman"/>
                <w:color w:val="FF0000"/>
              </w:rPr>
            </w:pPr>
            <w:r w:rsidRPr="00AC4CF0">
              <w:rPr>
                <w:rFonts w:ascii="Times New Roman" w:hAnsi="Times New Roman" w:cs="Times New Roman"/>
                <w:color w:val="FF0000"/>
              </w:rPr>
              <w:t>0.0001298</w:t>
            </w:r>
          </w:p>
        </w:tc>
        <w:tc>
          <w:tcPr>
            <w:tcW w:w="1066" w:type="dxa"/>
          </w:tcPr>
          <w:p w:rsidR="00E0590D" w:rsidRPr="00AC4CF0" w:rsidRDefault="00741991" w:rsidP="00BE2E93">
            <w:pPr>
              <w:jc w:val="center"/>
              <w:rPr>
                <w:rFonts w:ascii="Times New Roman" w:hAnsi="Times New Roman" w:cs="Times New Roman"/>
                <w:color w:val="FF0000"/>
              </w:rPr>
            </w:pPr>
            <w:r w:rsidRPr="00AC4CF0">
              <w:rPr>
                <w:rFonts w:ascii="Times New Roman" w:hAnsi="Times New Roman" w:cs="Times New Roman"/>
                <w:color w:val="FF0000"/>
              </w:rPr>
              <w:t>0.0001307</w:t>
            </w:r>
          </w:p>
        </w:tc>
        <w:tc>
          <w:tcPr>
            <w:tcW w:w="1235" w:type="dxa"/>
          </w:tcPr>
          <w:p w:rsidR="00E0590D" w:rsidRPr="00AC4CF0" w:rsidRDefault="00447ABE" w:rsidP="00447ABE">
            <w:pPr>
              <w:rPr>
                <w:color w:val="FF0000"/>
                <w:sz w:val="18"/>
                <w:szCs w:val="18"/>
              </w:rPr>
            </w:pPr>
            <m:oMathPara>
              <m:oMath>
                <m:r>
                  <w:rPr>
                    <w:rFonts w:ascii="Cambria Math" w:hAnsi="Cambria Math"/>
                    <w:sz w:val="18"/>
                    <w:szCs w:val="18"/>
                  </w:rPr>
                  <m:t>~0</m:t>
                </m:r>
              </m:oMath>
            </m:oMathPara>
          </w:p>
        </w:tc>
      </w:tr>
      <w:tr w:rsidR="00E0590D" w:rsidRPr="00AC4CF0" w:rsidTr="00BE2E93">
        <w:trPr>
          <w:jc w:val="center"/>
        </w:trPr>
        <w:tc>
          <w:tcPr>
            <w:tcW w:w="1287" w:type="dxa"/>
          </w:tcPr>
          <w:p w:rsidR="00E0590D" w:rsidRPr="00AC4CF0" w:rsidRDefault="00447ABE" w:rsidP="00BE2E93">
            <w:pPr>
              <w:jc w:val="center"/>
              <w:rPr>
                <w:rFonts w:ascii="Times New Roman" w:hAnsi="Times New Roman" w:cs="Times New Roman"/>
              </w:rPr>
            </w:pPr>
            <w:r w:rsidRPr="00AC4CF0">
              <w:rPr>
                <w:rFonts w:ascii="Times New Roman" w:hAnsi="Times New Roman" w:cs="Times New Roman"/>
              </w:rPr>
              <w:t>70</w:t>
            </w:r>
          </w:p>
        </w:tc>
        <w:tc>
          <w:tcPr>
            <w:tcW w:w="1279" w:type="dxa"/>
          </w:tcPr>
          <w:p w:rsidR="00E0590D" w:rsidRPr="00AC4CF0" w:rsidRDefault="00477BFE" w:rsidP="00BE2E93">
            <w:pPr>
              <w:jc w:val="center"/>
              <w:rPr>
                <w:rFonts w:ascii="Times New Roman" w:hAnsi="Times New Roman" w:cs="Times New Roman"/>
              </w:rPr>
            </w:pPr>
            <w:r w:rsidRPr="00AC4CF0">
              <w:rPr>
                <w:rFonts w:ascii="Times New Roman" w:hAnsi="Times New Roman" w:cs="Times New Roman"/>
              </w:rPr>
              <w:t>0.000132</w:t>
            </w:r>
          </w:p>
        </w:tc>
        <w:tc>
          <w:tcPr>
            <w:tcW w:w="1066" w:type="dxa"/>
          </w:tcPr>
          <w:p w:rsidR="00E0590D" w:rsidRPr="00AC4CF0" w:rsidRDefault="00477BFE" w:rsidP="00BE2E93">
            <w:pPr>
              <w:jc w:val="center"/>
              <w:rPr>
                <w:rFonts w:ascii="Times New Roman" w:hAnsi="Times New Roman" w:cs="Times New Roman"/>
                <w:color w:val="FF0000"/>
              </w:rPr>
            </w:pPr>
            <w:r w:rsidRPr="00AC4CF0">
              <w:rPr>
                <w:rFonts w:ascii="Times New Roman" w:hAnsi="Times New Roman" w:cs="Times New Roman"/>
                <w:color w:val="FF0000"/>
              </w:rPr>
              <w:t>0.000126</w:t>
            </w:r>
          </w:p>
        </w:tc>
        <w:tc>
          <w:tcPr>
            <w:tcW w:w="1235" w:type="dxa"/>
          </w:tcPr>
          <w:p w:rsidR="00E0590D" w:rsidRPr="00AC4CF0" w:rsidRDefault="00477BFE" w:rsidP="00477BFE">
            <w:pPr>
              <w:rPr>
                <w:color w:val="FF0000"/>
                <w:sz w:val="18"/>
                <w:szCs w:val="18"/>
              </w:rPr>
            </w:pPr>
            <m:oMathPara>
              <m:oMath>
                <m:r>
                  <w:rPr>
                    <w:rFonts w:ascii="Cambria Math" w:hAnsi="Cambria Math"/>
                    <w:sz w:val="18"/>
                    <w:szCs w:val="18"/>
                  </w:rPr>
                  <m:t>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bl>
    <w:p w:rsidR="0010134E" w:rsidRPr="00AC4CF0" w:rsidRDefault="0010134E" w:rsidP="0010134E">
      <w:pPr>
        <w:rPr>
          <w:lang w:eastAsia="zh-CN" w:bidi="he-IL"/>
        </w:rPr>
      </w:pPr>
    </w:p>
    <w:p w:rsidR="009B3712" w:rsidRPr="00AC4CF0" w:rsidRDefault="009B3712" w:rsidP="00D372C0">
      <w:pPr>
        <w:pStyle w:val="BodyTextIndent"/>
        <w:ind w:firstLine="0"/>
      </w:pPr>
    </w:p>
    <w:p w:rsidR="009B3712" w:rsidRPr="00AC4CF0" w:rsidRDefault="00C31509" w:rsidP="009B3712">
      <w:pPr>
        <w:pStyle w:val="BodyTextIndent"/>
        <w:ind w:firstLine="0"/>
        <w:jc w:val="left"/>
        <w:rPr>
          <w:rFonts w:ascii="Arial" w:hAnsi="Arial" w:cs="Arial"/>
          <w:b/>
        </w:rPr>
      </w:pPr>
      <w:r w:rsidRPr="00AC4CF0">
        <w:rPr>
          <w:rFonts w:ascii="Arial" w:hAnsi="Arial" w:cs="Arial"/>
          <w:b/>
        </w:rPr>
        <w:t xml:space="preserve">4 </w:t>
      </w:r>
      <w:r w:rsidR="00AC5F5E" w:rsidRPr="00AC4CF0">
        <w:rPr>
          <w:rFonts w:ascii="Arial" w:hAnsi="Arial" w:cs="Arial"/>
          <w:b/>
        </w:rPr>
        <w:t>DISCUSSION</w:t>
      </w:r>
      <w:r w:rsidR="009B3712" w:rsidRPr="00AC4CF0">
        <w:rPr>
          <w:rFonts w:ascii="Arial" w:hAnsi="Arial" w:cs="Arial"/>
          <w:b/>
        </w:rPr>
        <w:t xml:space="preserve"> AND SUMMARY</w:t>
      </w:r>
    </w:p>
    <w:p w:rsidR="00AB2341" w:rsidRPr="00AC4CF0" w:rsidRDefault="00AB2341" w:rsidP="00AB2341">
      <w:pPr>
        <w:pStyle w:val="Default"/>
        <w:jc w:val="both"/>
        <w:rPr>
          <w:rFonts w:ascii="Arial" w:hAnsi="Arial" w:cs="Arial"/>
          <w:b/>
          <w:color w:val="auto"/>
          <w:kern w:val="14"/>
          <w:sz w:val="20"/>
          <w:szCs w:val="20"/>
          <w:lang w:eastAsia="en-US"/>
        </w:rPr>
      </w:pPr>
    </w:p>
    <w:p w:rsidR="00AB2341" w:rsidRPr="00AC4CF0" w:rsidRDefault="00AB2341" w:rsidP="00AB2341">
      <w:pPr>
        <w:pStyle w:val="Default"/>
        <w:jc w:val="both"/>
        <w:rPr>
          <w:sz w:val="20"/>
          <w:szCs w:val="20"/>
        </w:rPr>
      </w:pPr>
      <w:r w:rsidRPr="00AC4CF0">
        <w:rPr>
          <w:sz w:val="20"/>
          <w:szCs w:val="20"/>
        </w:rPr>
        <w:t xml:space="preserve">In the process of transporting oil and gas from </w:t>
      </w:r>
      <w:r w:rsidR="001C5C22" w:rsidRPr="00AC4CF0">
        <w:rPr>
          <w:sz w:val="20"/>
          <w:szCs w:val="20"/>
        </w:rPr>
        <w:t>its</w:t>
      </w:r>
      <w:r w:rsidRPr="00AC4CF0">
        <w:rPr>
          <w:sz w:val="20"/>
          <w:szCs w:val="20"/>
        </w:rPr>
        <w:t xml:space="preserve"> source to the location of consumption, pipelines have proven to be the most </w:t>
      </w:r>
      <w:r w:rsidR="001C5C22" w:rsidRPr="00AC4CF0">
        <w:rPr>
          <w:sz w:val="20"/>
          <w:szCs w:val="20"/>
        </w:rPr>
        <w:t>reliable</w:t>
      </w:r>
      <w:r w:rsidRPr="00AC4CF0">
        <w:rPr>
          <w:sz w:val="20"/>
          <w:szCs w:val="20"/>
        </w:rPr>
        <w:t xml:space="preserve"> method of transportation. In this process pipe direction is </w:t>
      </w:r>
      <w:r w:rsidR="001C5C22" w:rsidRPr="00AC4CF0">
        <w:rPr>
          <w:sz w:val="20"/>
          <w:szCs w:val="20"/>
        </w:rPr>
        <w:t>often</w:t>
      </w:r>
      <w:r w:rsidRPr="00AC4CF0">
        <w:rPr>
          <w:sz w:val="20"/>
          <w:szCs w:val="20"/>
        </w:rPr>
        <w:t xml:space="preserve"> changed</w:t>
      </w:r>
      <w:r w:rsidR="00AA4473" w:rsidRPr="00AC4CF0">
        <w:rPr>
          <w:sz w:val="20"/>
          <w:szCs w:val="20"/>
        </w:rPr>
        <w:t xml:space="preserve"> in</w:t>
      </w:r>
      <w:r w:rsidRPr="00AC4CF0">
        <w:rPr>
          <w:sz w:val="20"/>
          <w:szCs w:val="20"/>
        </w:rPr>
        <w:t xml:space="preserve"> horizontal or vertical plane</w:t>
      </w:r>
      <w:r w:rsidR="001C5C22" w:rsidRPr="00AC4CF0">
        <w:rPr>
          <w:sz w:val="20"/>
          <w:szCs w:val="20"/>
        </w:rPr>
        <w:t>s</w:t>
      </w:r>
      <w:r w:rsidRPr="00AC4CF0">
        <w:rPr>
          <w:sz w:val="20"/>
          <w:szCs w:val="20"/>
        </w:rPr>
        <w:t xml:space="preserve"> according to the </w:t>
      </w:r>
      <w:r w:rsidR="001C5C22" w:rsidRPr="00AC4CF0">
        <w:rPr>
          <w:sz w:val="20"/>
          <w:szCs w:val="20"/>
        </w:rPr>
        <w:t>variations</w:t>
      </w:r>
      <w:r w:rsidRPr="00AC4CF0">
        <w:rPr>
          <w:sz w:val="20"/>
          <w:szCs w:val="20"/>
        </w:rPr>
        <w:t xml:space="preserve"> in the terrain conditions. Changes in the p</w:t>
      </w:r>
      <w:r w:rsidR="00AA4473" w:rsidRPr="00AC4CF0">
        <w:rPr>
          <w:sz w:val="20"/>
          <w:szCs w:val="20"/>
        </w:rPr>
        <w:t>ipe direction are achieved</w:t>
      </w:r>
      <w:r w:rsidRPr="00AC4CF0">
        <w:rPr>
          <w:sz w:val="20"/>
          <w:szCs w:val="20"/>
        </w:rPr>
        <w:t xml:space="preserve"> by </w:t>
      </w:r>
      <w:r w:rsidR="00AA4473" w:rsidRPr="00AC4CF0">
        <w:rPr>
          <w:sz w:val="20"/>
          <w:szCs w:val="20"/>
        </w:rPr>
        <w:t>using</w:t>
      </w:r>
      <w:r w:rsidRPr="00AC4CF0">
        <w:rPr>
          <w:sz w:val="20"/>
          <w:szCs w:val="20"/>
        </w:rPr>
        <w:t xml:space="preserve"> cold bending </w:t>
      </w:r>
      <w:r w:rsidR="00AA4473" w:rsidRPr="00AC4CF0">
        <w:rPr>
          <w:sz w:val="20"/>
          <w:szCs w:val="20"/>
        </w:rPr>
        <w:t>machines on site. In this process the mechanical properties of the pipe base metal change in such a way that the strength of the tension side increases whereas the strength of the compression side decreases</w:t>
      </w:r>
      <w:r w:rsidRPr="00AC4CF0">
        <w:rPr>
          <w:sz w:val="20"/>
          <w:szCs w:val="20"/>
        </w:rPr>
        <w:t xml:space="preserve">. </w:t>
      </w:r>
      <w:r w:rsidR="00AA4473" w:rsidRPr="00AC4CF0">
        <w:rPr>
          <w:sz w:val="20"/>
          <w:szCs w:val="20"/>
        </w:rPr>
        <w:t>Therefore often i</w:t>
      </w:r>
      <w:r w:rsidR="001C5C22" w:rsidRPr="00AC4CF0">
        <w:rPr>
          <w:sz w:val="20"/>
          <w:szCs w:val="20"/>
        </w:rPr>
        <w:t xml:space="preserve">n practice the design of cold bends </w:t>
      </w:r>
      <w:r w:rsidR="00AA4473" w:rsidRPr="00AC4CF0">
        <w:rPr>
          <w:sz w:val="20"/>
          <w:szCs w:val="20"/>
        </w:rPr>
        <w:t xml:space="preserve">for the resistance to tension side fractures is neglected due to the fact that failures are more likely to happen at the compression side of a cold bend. On the other hand, experimental studies by Sen et al and our numerical investigations of this subject </w:t>
      </w:r>
      <w:r w:rsidR="00921C7B" w:rsidRPr="00AC4CF0">
        <w:rPr>
          <w:sz w:val="20"/>
          <w:szCs w:val="20"/>
        </w:rPr>
        <w:t>revealed that there is a significant likelihood of tension side fracture in cold bends. It is also observed that the level of internal pressure determines the mode of failure to a great extent.</w:t>
      </w:r>
    </w:p>
    <w:p w:rsidR="00B63C1E" w:rsidRDefault="00AB2341" w:rsidP="00AB2341">
      <w:pPr>
        <w:pStyle w:val="BodyTextIndent"/>
        <w:ind w:firstLine="0"/>
      </w:pPr>
      <w:r w:rsidRPr="00AC4CF0">
        <w:rPr>
          <w:rFonts w:ascii="Arial" w:hAnsi="Arial" w:cs="Arial"/>
          <w:b/>
        </w:rPr>
        <w:t xml:space="preserve">      </w:t>
      </w:r>
      <w:r w:rsidRPr="00AC4CF0">
        <w:t xml:space="preserve">In this paper the effect of the internal pressure </w:t>
      </w:r>
      <w:r w:rsidR="00CE799C" w:rsidRPr="00AC4CF0">
        <w:t xml:space="preserve">and steel grade </w:t>
      </w:r>
      <w:r w:rsidRPr="00AC4CF0">
        <w:t xml:space="preserve">on the failure mode of the cold bend is investigated. Parametric studies are carried out for X60, X65 and X80 steel grades which were also tested in the experimental study of Sen et al. Using finite element analysis it is verified that indeed there are two different internal pressure domains for these steel grades and the particular geometric configuration. It is found that the first of these domains consists of low pressure values </w:t>
      </w:r>
      <w:r w:rsidRPr="00AC4CF0">
        <w:lastRenderedPageBreak/>
        <w:t xml:space="preserve">up to a certain transition pressure, whereby the second domain consists of </w:t>
      </w:r>
      <w:r w:rsidR="00A53495" w:rsidRPr="00AC4CF0">
        <w:t xml:space="preserve">internal pressure values higher than the transition pressure. </w:t>
      </w:r>
    </w:p>
    <w:p w:rsidR="00B63C1E" w:rsidRDefault="00AD6C66" w:rsidP="00AB2341">
      <w:pPr>
        <w:pStyle w:val="BodyTextIndent"/>
        <w:ind w:firstLine="0"/>
      </w:pPr>
      <w:r>
        <w:t xml:space="preserve">The pipe analyzed in this study can be considered to be a thin walled cylindrical shell structure, </w:t>
      </w:r>
      <w:r w:rsidR="008E723D">
        <w:t xml:space="preserve">with stresses induced </w:t>
      </w:r>
      <w:r w:rsidR="003B5923">
        <w:t xml:space="preserve">only </w:t>
      </w:r>
      <w:r w:rsidR="008E723D">
        <w:t xml:space="preserve">in the axial and circumferential directions due to the applied deformation and internal pressure. </w:t>
      </w:r>
      <w:r w:rsidR="003B5923">
        <w:t xml:space="preserve">At a given value for the axial deformation, the Von Mises stresses at the tension and compression sides depend on the values of both the axial and circumferential stresses. When the internal pressure is zero, the Von Mises stress on the tension side (which is the equivalent stress that causes yielding) is equal to the applied axial stress. Small values of the </w:t>
      </w:r>
      <w:r w:rsidR="00A83DD0">
        <w:t>circumferential stresses caused by the small increments in internal pressure results in reduction</w:t>
      </w:r>
      <w:r w:rsidR="0049557F">
        <w:t>s</w:t>
      </w:r>
      <w:r w:rsidR="00A83DD0">
        <w:t xml:space="preserve"> of the equivalent stress value</w:t>
      </w:r>
      <w:r w:rsidR="0049557F">
        <w:t>s</w:t>
      </w:r>
      <w:r w:rsidR="00A83DD0">
        <w:t xml:space="preserve"> up</w:t>
      </w:r>
      <w:r w:rsidR="0049557F">
        <w:t xml:space="preserve"> </w:t>
      </w:r>
      <w:r w:rsidR="00A83DD0">
        <w:t>to a certain point (Figure 18):</w:t>
      </w:r>
    </w:p>
    <w:p w:rsidR="00A83DD0" w:rsidRDefault="00A83DD0" w:rsidP="00AB2341">
      <w:pPr>
        <w:pStyle w:val="BodyTextIndent"/>
        <w:ind w:firstLine="0"/>
      </w:pPr>
    </w:p>
    <w:p w:rsidR="001B2EE5" w:rsidRDefault="00D95984">
      <w:pPr>
        <w:pStyle w:val="BodyTextIndent"/>
        <w:ind w:firstLine="0"/>
        <w:jc w:val="center"/>
      </w:pPr>
      <w:r>
        <w:rPr>
          <w:noProof/>
          <w:lang w:eastAsia="en-CA"/>
        </w:rPr>
        <w:drawing>
          <wp:inline distT="0" distB="0" distL="0" distR="0" wp14:anchorId="7FE6BCF0" wp14:editId="51EB3394">
            <wp:extent cx="2285997" cy="1371600"/>
            <wp:effectExtent l="19050" t="0" r="19053"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83DD0" w:rsidRPr="00AC4CF0" w:rsidRDefault="00A83DD0" w:rsidP="00A83DD0">
      <w:pPr>
        <w:pStyle w:val="Caption"/>
        <w:jc w:val="center"/>
        <w:rPr>
          <w:rFonts w:ascii="Times New Roman" w:hAnsi="Times New Roman" w:cs="Times New Roman"/>
        </w:rPr>
      </w:pPr>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Pr="00AC4CF0">
        <w:rPr>
          <w:rFonts w:ascii="Times New Roman" w:hAnsi="Times New Roman" w:cs="Times New Roman"/>
          <w:noProof/>
        </w:rPr>
        <w:t>1</w:t>
      </w:r>
      <w:r>
        <w:rPr>
          <w:rFonts w:ascii="Times New Roman" w:hAnsi="Times New Roman" w:cs="Times New Roman"/>
          <w:noProof/>
        </w:rPr>
        <w:t>8</w:t>
      </w:r>
      <w:r w:rsidR="00897B9C" w:rsidRPr="00AC4CF0">
        <w:rPr>
          <w:rFonts w:ascii="Times New Roman" w:hAnsi="Times New Roman" w:cs="Times New Roman"/>
        </w:rPr>
        <w:fldChar w:fldCharType="end"/>
      </w:r>
      <w:r w:rsidRPr="00AC4CF0">
        <w:rPr>
          <w:rFonts w:ascii="Times New Roman" w:hAnsi="Times New Roman" w:cs="Times New Roman"/>
        </w:rPr>
        <w:t xml:space="preserve">: </w:t>
      </w:r>
      <w:r>
        <w:rPr>
          <w:rFonts w:ascii="Times New Roman" w:hAnsi="Times New Roman" w:cs="Times New Roman"/>
        </w:rPr>
        <w:t>Variation of Von Mises Stress with increasing circumferential stress at a fixed value of tensile axial stress</w:t>
      </w:r>
    </w:p>
    <w:p w:rsidR="00972266" w:rsidRDefault="00A83DD0" w:rsidP="00AB2341">
      <w:pPr>
        <w:pStyle w:val="BodyTextIndent"/>
        <w:ind w:firstLine="0"/>
      </w:pPr>
      <w:r>
        <w:t xml:space="preserve">On the </w:t>
      </w:r>
      <w:r w:rsidR="0049557F">
        <w:t xml:space="preserve">other hand, the </w:t>
      </w:r>
      <w:r>
        <w:t>compression side</w:t>
      </w:r>
      <w:r w:rsidR="0049557F">
        <w:t xml:space="preserve"> experiences</w:t>
      </w:r>
      <w:r>
        <w:t xml:space="preserve"> </w:t>
      </w:r>
      <w:r w:rsidR="0049557F">
        <w:t>increases in the Von Mises stress values due to the increments</w:t>
      </w:r>
      <w:r>
        <w:t xml:space="preserve"> of the circumferential stresses caused by the internal pressure</w:t>
      </w:r>
      <w:r w:rsidR="0049557F">
        <w:t xml:space="preserve">. As a result, in the FEA models, the compression side buckles and then reaches the 40% PEEQ long before the tension side. For higher values of circumferential stresses, the Von Mises stresses in the tension side are higher (Figure 18). However, on the compression side, the buckle leads to a decrease in the </w:t>
      </w:r>
      <w:r w:rsidR="008F722D">
        <w:t>compressive</w:t>
      </w:r>
      <w:r w:rsidR="0049557F">
        <w:t xml:space="preserve"> stress, and thus the tension side becomes more critical. Therefore, there exist </w:t>
      </w:r>
      <w:r w:rsidR="00843124">
        <w:t xml:space="preserve">the </w:t>
      </w:r>
      <w:r w:rsidR="0049557F">
        <w:t xml:space="preserve">two distinct </w:t>
      </w:r>
      <w:r w:rsidR="00843124">
        <w:t xml:space="preserve">internal pressure </w:t>
      </w:r>
      <w:r w:rsidR="0049557F">
        <w:t>domains</w:t>
      </w:r>
      <w:r w:rsidR="00843124">
        <w:t>, the boundary of which signifies the transition of the pipe failure from the compression to the tension side.</w:t>
      </w:r>
    </w:p>
    <w:p w:rsidR="0010134E" w:rsidRPr="00AC4CF0" w:rsidRDefault="00A53495" w:rsidP="00AB2341">
      <w:pPr>
        <w:pStyle w:val="BodyTextIndent"/>
        <w:ind w:firstLine="0"/>
      </w:pPr>
      <w:r w:rsidRPr="00AC4CF0">
        <w:t>In order to determine the limits of these domains for X60, X65 and X80 cold bends, the results of the parametric studies of the internal pressure are visualized</w:t>
      </w:r>
      <w:r w:rsidR="00CE799C" w:rsidRPr="00AC4CF0">
        <w:t xml:space="preserve"> in section 3</w:t>
      </w:r>
      <w:r w:rsidRPr="00AC4CF0">
        <w:t>.</w:t>
      </w:r>
      <w:r w:rsidR="00C11F32" w:rsidRPr="00AC4CF0">
        <w:t xml:space="preserve"> These visualizations showed that the level of internal pressure for the transition from </w:t>
      </w:r>
      <w:r w:rsidR="00843124">
        <w:t xml:space="preserve">the </w:t>
      </w:r>
      <w:r w:rsidR="00C11F32" w:rsidRPr="00AC4CF0">
        <w:t xml:space="preserve">compressive to </w:t>
      </w:r>
      <w:r w:rsidR="00843124">
        <w:t xml:space="preserve">the </w:t>
      </w:r>
      <w:r w:rsidR="00843124" w:rsidRPr="00AC4CF0">
        <w:t>tensi</w:t>
      </w:r>
      <w:r w:rsidR="00843124">
        <w:t>on side</w:t>
      </w:r>
      <w:r w:rsidR="00843124" w:rsidRPr="00AC4CF0">
        <w:t xml:space="preserve"> </w:t>
      </w:r>
      <w:r w:rsidR="00C11F32" w:rsidRPr="00AC4CF0">
        <w:t>failure depends on the grade of pipe steel.</w:t>
      </w:r>
      <w:r w:rsidR="001073C1">
        <w:t xml:space="preserve"> Also the comparison of the results of our previous parametric studies of the X65 steel grade, which assumed a linear isotropic hardening model, with the results of the current study indicates that the shape of the post-yield stress-strain curve affects the transition pressure. </w:t>
      </w:r>
      <w:r w:rsidR="00C11F32" w:rsidRPr="00AC4CF0">
        <w:t xml:space="preserve"> Furthermore it is observed that the amount of </w:t>
      </w:r>
      <w:r w:rsidR="00843124">
        <w:t xml:space="preserve">internal </w:t>
      </w:r>
      <w:r w:rsidR="00C11F32" w:rsidRPr="00AC4CF0">
        <w:t xml:space="preserve">pressure necessary to </w:t>
      </w:r>
      <w:r w:rsidR="00843124">
        <w:t>set off</w:t>
      </w:r>
      <w:r w:rsidR="00843124" w:rsidRPr="00AC4CF0">
        <w:t xml:space="preserve"> </w:t>
      </w:r>
      <w:r w:rsidR="00843124">
        <w:t xml:space="preserve">the </w:t>
      </w:r>
      <w:r w:rsidR="00C11F32" w:rsidRPr="00AC4CF0">
        <w:t>transition is linearly proportional to the strength of the steel.</w:t>
      </w:r>
      <w:r w:rsidR="00AB2341" w:rsidRPr="00AC4CF0">
        <w:t xml:space="preserve"> </w:t>
      </w:r>
      <w:r w:rsidR="001C5C22" w:rsidRPr="00AC4CF0">
        <w:t xml:space="preserve">This linear proportionality is visualized in </w:t>
      </w:r>
      <w:r w:rsidR="00897B9C" w:rsidRPr="00AC4CF0">
        <w:fldChar w:fldCharType="begin"/>
      </w:r>
      <w:r w:rsidR="00AB1996" w:rsidRPr="00AC4CF0">
        <w:instrText xml:space="preserve"> REF _Ref380215956 \h  \* MERGEFORMAT </w:instrText>
      </w:r>
      <w:r w:rsidR="00897B9C" w:rsidRPr="00AC4CF0">
        <w:fldChar w:fldCharType="separate"/>
      </w:r>
      <w:r w:rsidR="00AB1996" w:rsidRPr="00AC4CF0">
        <w:t xml:space="preserve">Figure </w:t>
      </w:r>
      <w:r w:rsidR="00AB1996" w:rsidRPr="00AC4CF0">
        <w:rPr>
          <w:noProof/>
        </w:rPr>
        <w:t>1</w:t>
      </w:r>
      <w:r w:rsidR="00A83DD0">
        <w:rPr>
          <w:noProof/>
        </w:rPr>
        <w:t>9</w:t>
      </w:r>
      <w:r w:rsidR="00897B9C" w:rsidRPr="00AC4CF0">
        <w:fldChar w:fldCharType="end"/>
      </w:r>
      <w:r w:rsidR="001C5C22" w:rsidRPr="00AC4CF0">
        <w:t>.</w:t>
      </w:r>
    </w:p>
    <w:p w:rsidR="00FE69ED" w:rsidRPr="00AC4CF0" w:rsidRDefault="00FE69ED" w:rsidP="00AA78BE">
      <w:pPr>
        <w:pStyle w:val="BodyTextIndent"/>
        <w:ind w:firstLine="357"/>
      </w:pPr>
    </w:p>
    <w:p w:rsidR="00C11F32" w:rsidRPr="00AC4CF0" w:rsidRDefault="00FE69ED" w:rsidP="00C11F32">
      <w:pPr>
        <w:pStyle w:val="BodyTextIndent"/>
        <w:keepNext/>
        <w:ind w:firstLine="357"/>
      </w:pPr>
      <w:r w:rsidRPr="00AC4CF0">
        <w:rPr>
          <w:noProof/>
          <w:lang w:eastAsia="en-CA"/>
        </w:rPr>
        <w:lastRenderedPageBreak/>
        <w:drawing>
          <wp:inline distT="0" distB="0" distL="0" distR="0" wp14:anchorId="4726A04A" wp14:editId="2FE00376">
            <wp:extent cx="2880000" cy="2318400"/>
            <wp:effectExtent l="0" t="0" r="0" b="5715"/>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318400"/>
                    </a:xfrm>
                    <a:prstGeom prst="rect">
                      <a:avLst/>
                    </a:prstGeom>
                    <a:noFill/>
                  </pic:spPr>
                </pic:pic>
              </a:graphicData>
            </a:graphic>
          </wp:inline>
        </w:drawing>
      </w:r>
    </w:p>
    <w:p w:rsidR="00FE69ED" w:rsidRPr="00AC4CF0" w:rsidRDefault="00C11F32" w:rsidP="00C11F32">
      <w:pPr>
        <w:pStyle w:val="Caption"/>
        <w:jc w:val="center"/>
        <w:rPr>
          <w:rFonts w:ascii="Times New Roman" w:hAnsi="Times New Roman" w:cs="Times New Roman"/>
        </w:rPr>
      </w:pPr>
      <w:bookmarkStart w:id="102" w:name="_Ref380215956"/>
      <w:r w:rsidRPr="00AC4CF0">
        <w:rPr>
          <w:rFonts w:ascii="Times New Roman" w:hAnsi="Times New Roman" w:cs="Times New Roman"/>
        </w:rPr>
        <w:t xml:space="preserve">Figure </w:t>
      </w:r>
      <w:bookmarkEnd w:id="102"/>
      <w:r w:rsidR="00897B9C" w:rsidRPr="00AC4CF0">
        <w:rPr>
          <w:rFonts w:ascii="Times New Roman" w:hAnsi="Times New Roman" w:cs="Times New Roman"/>
        </w:rPr>
        <w:fldChar w:fldCharType="begin"/>
      </w:r>
      <w:r w:rsidR="00A83DD0"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A83DD0" w:rsidRPr="00AC4CF0">
        <w:rPr>
          <w:rFonts w:ascii="Times New Roman" w:hAnsi="Times New Roman" w:cs="Times New Roman"/>
          <w:noProof/>
        </w:rPr>
        <w:t>1</w:t>
      </w:r>
      <w:r w:rsidR="00A83DD0">
        <w:rPr>
          <w:rFonts w:ascii="Times New Roman" w:hAnsi="Times New Roman" w:cs="Times New Roman"/>
          <w:noProof/>
        </w:rPr>
        <w:t>9</w:t>
      </w:r>
      <w:r w:rsidR="00897B9C" w:rsidRPr="00AC4CF0">
        <w:rPr>
          <w:rFonts w:ascii="Times New Roman" w:hAnsi="Times New Roman" w:cs="Times New Roman"/>
        </w:rPr>
        <w:fldChar w:fldCharType="end"/>
      </w:r>
      <w:r w:rsidRPr="00AC4CF0">
        <w:rPr>
          <w:rFonts w:ascii="Times New Roman" w:hAnsi="Times New Roman" w:cs="Times New Roman"/>
        </w:rPr>
        <w:t>: Relationship between the steel grade and the transition pressure</w:t>
      </w:r>
    </w:p>
    <w:p w:rsidR="00800505" w:rsidRDefault="001C5C22" w:rsidP="00AA78BE">
      <w:pPr>
        <w:pStyle w:val="BodyTextIndent"/>
        <w:ind w:firstLine="357"/>
        <w:rPr>
          <w:ins w:id="103" w:author="Samer Adeeb" w:date="2014-05-19T14:27:00Z"/>
        </w:rPr>
      </w:pPr>
      <w:r w:rsidRPr="00AC4CF0">
        <w:t xml:space="preserve">The parametric studies also provided insight </w:t>
      </w:r>
      <w:r w:rsidR="008F722D">
        <w:t>into</w:t>
      </w:r>
      <w:r w:rsidR="008F722D" w:rsidRPr="00AC4CF0">
        <w:t xml:space="preserve"> </w:t>
      </w:r>
      <w:r w:rsidRPr="00AC4CF0">
        <w:t>the relationship between</w:t>
      </w:r>
      <w:r w:rsidR="002D3599" w:rsidRPr="00AC4CF0">
        <w:t xml:space="preserve"> the</w:t>
      </w:r>
      <w:r w:rsidRPr="00AC4CF0">
        <w:t xml:space="preserve"> </w:t>
      </w:r>
      <w:r w:rsidR="00CE799C" w:rsidRPr="00AC4CF0">
        <w:t>amount of necessary applied curvature</w:t>
      </w:r>
      <w:r w:rsidR="002D3599" w:rsidRPr="00AC4CF0">
        <w:t xml:space="preserve"> to cause failure</w:t>
      </w:r>
      <w:r w:rsidR="00CE799C" w:rsidRPr="00AC4CF0">
        <w:t xml:space="preserve"> </w:t>
      </w:r>
      <w:r w:rsidR="002D3599" w:rsidRPr="00AC4CF0">
        <w:t xml:space="preserve">and the level of internal pressure. According to </w:t>
      </w:r>
      <w:r w:rsidR="00897B9C" w:rsidRPr="00AC4CF0">
        <w:fldChar w:fldCharType="begin"/>
      </w:r>
      <w:r w:rsidR="00AB1996" w:rsidRPr="00AC4CF0">
        <w:instrText xml:space="preserve"> REF _Ref380102413 \h  \* MERGEFORMAT </w:instrText>
      </w:r>
      <w:r w:rsidR="00897B9C" w:rsidRPr="00AC4CF0">
        <w:fldChar w:fldCharType="separate"/>
      </w:r>
      <w:r w:rsidR="00AB1996" w:rsidRPr="00AC4CF0">
        <w:t xml:space="preserve">Figure </w:t>
      </w:r>
      <w:r w:rsidR="00AB1996">
        <w:rPr>
          <w:noProof/>
        </w:rPr>
        <w:t>10</w:t>
      </w:r>
      <w:r w:rsidR="00897B9C" w:rsidRPr="00AC4CF0">
        <w:fldChar w:fldCharType="end"/>
      </w:r>
      <w:r w:rsidR="00AB1996" w:rsidRPr="00AC4CF0">
        <w:t xml:space="preserve"> </w:t>
      </w:r>
      <w:r w:rsidR="002D3599" w:rsidRPr="00AC4CF0">
        <w:t xml:space="preserve">the necessary applied curvature to cause loss of containment capability increases with the level </w:t>
      </w:r>
      <w:r w:rsidR="00AB1996">
        <w:t xml:space="preserve">of </w:t>
      </w:r>
      <w:r w:rsidR="002D3599" w:rsidRPr="00AC4CF0">
        <w:t>internal pressure</w:t>
      </w:r>
      <w:r w:rsidR="00AB1996">
        <w:t>,</w:t>
      </w:r>
      <w:r w:rsidR="002D3599" w:rsidRPr="00AC4CF0">
        <w:t xml:space="preserve"> as long as the pressure is within the domain of compressive failure. </w:t>
      </w:r>
      <w:proofErr w:type="gramStart"/>
      <w:r w:rsidR="002D3599" w:rsidRPr="00AC4CF0">
        <w:t>Whereas</w:t>
      </w:r>
      <w:r w:rsidR="008F722D">
        <w:t>,</w:t>
      </w:r>
      <w:r w:rsidR="002D3599" w:rsidRPr="00AC4CF0">
        <w:t xml:space="preserve"> if the pressure level is within the domain of tensile failure, then the necessary curvature </w:t>
      </w:r>
      <w:r w:rsidR="00843124">
        <w:t>decreases</w:t>
      </w:r>
      <w:r w:rsidR="002D3599" w:rsidRPr="00AC4CF0">
        <w:t xml:space="preserve"> with incre</w:t>
      </w:r>
      <w:r w:rsidR="00CA3D6A" w:rsidRPr="00AC4CF0">
        <w:t>asing pressure.</w:t>
      </w:r>
      <w:proofErr w:type="gramEnd"/>
    </w:p>
    <w:p w:rsidR="00E34B89" w:rsidRDefault="00E34B89" w:rsidP="00AA78BE">
      <w:pPr>
        <w:pStyle w:val="BodyTextIndent"/>
        <w:ind w:firstLine="357"/>
      </w:pPr>
      <w:ins w:id="104" w:author="Samer Adeeb" w:date="2014-05-19T14:28:00Z">
        <w:r>
          <w:t xml:space="preserve">Some of the limitations of our study include the fact that </w:t>
        </w:r>
      </w:ins>
      <w:ins w:id="105" w:author="Samer Adeeb" w:date="2014-05-19T14:29:00Z">
        <w:r>
          <w:t xml:space="preserve">we use the same </w:t>
        </w:r>
      </w:ins>
      <w:ins w:id="106" w:author="Samer Adeeb" w:date="2014-05-19T14:28:00Z">
        <w:r>
          <w:t xml:space="preserve">stress strain response </w:t>
        </w:r>
      </w:ins>
      <w:ins w:id="107" w:author="Samer Adeeb" w:date="2014-05-19T14:29:00Z">
        <w:r>
          <w:t xml:space="preserve">for </w:t>
        </w:r>
      </w:ins>
      <w:ins w:id="108" w:author="Samer Adeeb" w:date="2014-05-19T14:28:00Z">
        <w:r>
          <w:t xml:space="preserve">both the intrados and the extrados </w:t>
        </w:r>
      </w:ins>
      <w:ins w:id="109" w:author="Samer Adeeb" w:date="2014-05-19T14:29:00Z">
        <w:r w:rsidR="003D66DA">
          <w:t xml:space="preserve">of the cold bend. We also </w:t>
        </w:r>
      </w:ins>
      <w:ins w:id="110" w:author="Samer Adeeb" w:date="2014-05-19T14:28:00Z">
        <w:r>
          <w:t xml:space="preserve">use the same limit strain for all 3 grades. </w:t>
        </w:r>
      </w:ins>
      <w:ins w:id="111" w:author="Samer Adeeb" w:date="2014-05-19T14:29:00Z">
        <w:r w:rsidR="003D66DA">
          <w:t xml:space="preserve">In addition, we are using an ideally curved cold bent pipe while </w:t>
        </w:r>
      </w:ins>
      <w:ins w:id="112" w:author="Samer Adeeb" w:date="2014-05-19T14:28:00Z">
        <w:r>
          <w:t>in practice col</w:t>
        </w:r>
        <w:bookmarkStart w:id="113" w:name="_GoBack"/>
        <w:bookmarkEnd w:id="113"/>
        <w:r>
          <w:t>d field bends do not have perfect curvature, but rather tend to be progressively kinked</w:t>
        </w:r>
      </w:ins>
      <w:ins w:id="114" w:author="Samer Adeeb" w:date="2014-05-19T14:30:00Z">
        <w:r w:rsidR="003D66DA">
          <w:t>. In addition, o</w:t>
        </w:r>
      </w:ins>
      <w:ins w:id="115" w:author="Samer Adeeb" w:date="2014-05-19T14:28:00Z">
        <w:r>
          <w:t xml:space="preserve">ur </w:t>
        </w:r>
      </w:ins>
      <w:ins w:id="116" w:author="Samer Adeeb" w:date="2014-05-19T14:27:00Z">
        <w:r>
          <w:t xml:space="preserve">paper compares buckling mode and pressure for 3 pipe grades at constant D/t. Our future work will focus on </w:t>
        </w:r>
      </w:ins>
      <w:ins w:id="117" w:author="Samer Adeeb" w:date="2014-05-19T14:31:00Z">
        <w:r w:rsidR="003D66DA">
          <w:t>investigating the effect of using more realistic stress</w:t>
        </w:r>
      </w:ins>
      <w:ins w:id="118" w:author="Samer Adeeb" w:date="2014-05-19T14:30:00Z">
        <w:r w:rsidR="003D66DA">
          <w:t>-</w:t>
        </w:r>
      </w:ins>
      <w:ins w:id="119" w:author="Samer Adeeb" w:date="2014-05-19T14:31:00Z">
        <w:r w:rsidR="003D66DA">
          <w:t xml:space="preserve">strain data for the intrados and extrados and different D/t ratios </w:t>
        </w:r>
      </w:ins>
      <w:ins w:id="120" w:author="Samer Adeeb" w:date="2014-05-19T14:27:00Z">
        <w:r>
          <w:t>on the resulting transition pressure.</w:t>
        </w:r>
      </w:ins>
      <w:ins w:id="121" w:author="Samer Adeeb" w:date="2014-05-19T14:32:00Z">
        <w:r w:rsidR="003D66DA">
          <w:t xml:space="preserve"> In addition, the effect of using idealized geometry versus imperfect bends will be investigated.</w:t>
        </w:r>
      </w:ins>
    </w:p>
    <w:p w:rsidR="001C5C22" w:rsidRPr="00AC4CF0" w:rsidRDefault="002D3599" w:rsidP="00AA78BE">
      <w:pPr>
        <w:pStyle w:val="BodyTextIndent"/>
        <w:ind w:firstLine="357"/>
      </w:pPr>
      <w:r w:rsidRPr="00AC4CF0">
        <w:t xml:space="preserve"> </w:t>
      </w:r>
    </w:p>
    <w:p w:rsidR="001532AD" w:rsidRPr="002F65F8" w:rsidRDefault="008F722D" w:rsidP="004D696E">
      <w:pPr>
        <w:pStyle w:val="BodyTextIndent"/>
        <w:ind w:firstLine="0"/>
        <w:rPr>
          <w:rFonts w:ascii="Arial" w:hAnsi="Arial" w:cs="Arial"/>
          <w:b/>
        </w:rPr>
      </w:pPr>
      <w:r w:rsidRPr="002F65F8">
        <w:rPr>
          <w:rFonts w:ascii="Arial" w:hAnsi="Arial" w:cs="Arial"/>
          <w:b/>
        </w:rPr>
        <w:t>Acknowledgement</w:t>
      </w:r>
    </w:p>
    <w:p w:rsidR="004524D2" w:rsidRPr="00800505" w:rsidRDefault="004524D2" w:rsidP="004D696E">
      <w:pPr>
        <w:pStyle w:val="BodyTextIndent"/>
        <w:ind w:firstLine="0"/>
        <w:rPr>
          <w:b/>
        </w:rPr>
      </w:pPr>
    </w:p>
    <w:p w:rsidR="008F722D" w:rsidRPr="00AC4CF0" w:rsidRDefault="008F722D" w:rsidP="004D696E">
      <w:pPr>
        <w:pStyle w:val="BodyTextIndent"/>
        <w:ind w:firstLine="0"/>
      </w:pPr>
      <w:r>
        <w:t>Partial funding for this study was provided by NSERC</w:t>
      </w:r>
    </w:p>
    <w:p w:rsidR="008F722D" w:rsidRPr="00AC4CF0" w:rsidRDefault="008F722D" w:rsidP="009B3712">
      <w:pPr>
        <w:pStyle w:val="BodyTextIndent"/>
        <w:ind w:firstLine="357"/>
      </w:pPr>
    </w:p>
    <w:p w:rsidR="00461AF7" w:rsidRPr="00AC4CF0" w:rsidRDefault="00461AF7" w:rsidP="00461AF7">
      <w:pPr>
        <w:pStyle w:val="Default"/>
        <w:rPr>
          <w:rFonts w:ascii="Arial" w:hAnsi="Arial" w:cs="Arial"/>
          <w:b/>
          <w:bCs/>
          <w:sz w:val="20"/>
          <w:szCs w:val="20"/>
        </w:rPr>
      </w:pPr>
      <w:r w:rsidRPr="00AC4CF0">
        <w:rPr>
          <w:rFonts w:ascii="Arial" w:hAnsi="Arial" w:cs="Arial"/>
          <w:b/>
          <w:bCs/>
          <w:sz w:val="20"/>
          <w:szCs w:val="20"/>
        </w:rPr>
        <w:t>R</w:t>
      </w:r>
      <w:r w:rsidR="002F65F8">
        <w:rPr>
          <w:rFonts w:ascii="Arial" w:hAnsi="Arial" w:cs="Arial"/>
          <w:b/>
          <w:bCs/>
          <w:sz w:val="20"/>
          <w:szCs w:val="20"/>
        </w:rPr>
        <w:t>eferences</w:t>
      </w:r>
      <w:r w:rsidRPr="00AC4CF0">
        <w:rPr>
          <w:rFonts w:ascii="Arial" w:hAnsi="Arial" w:cs="Arial"/>
          <w:b/>
          <w:bCs/>
          <w:sz w:val="20"/>
          <w:szCs w:val="20"/>
        </w:rPr>
        <w:t xml:space="preserve"> </w:t>
      </w:r>
    </w:p>
    <w:p w:rsidR="00567F55" w:rsidRPr="00AC4CF0" w:rsidRDefault="00567F55" w:rsidP="00461AF7">
      <w:pPr>
        <w:pStyle w:val="Default"/>
        <w:rPr>
          <w:rFonts w:ascii="Arial" w:hAnsi="Arial" w:cs="Arial"/>
          <w:sz w:val="20"/>
          <w:szCs w:val="20"/>
        </w:rPr>
      </w:pPr>
    </w:p>
    <w:p w:rsidR="00461AF7" w:rsidRPr="00AC4CF0" w:rsidRDefault="00461AF7" w:rsidP="00461AF7">
      <w:pPr>
        <w:pStyle w:val="Default"/>
        <w:rPr>
          <w:sz w:val="20"/>
          <w:szCs w:val="20"/>
        </w:rPr>
      </w:pPr>
      <w:bookmarkStart w:id="122" w:name="sen1"/>
      <w:r w:rsidRPr="00AC4CF0">
        <w:rPr>
          <w:sz w:val="20"/>
          <w:szCs w:val="20"/>
        </w:rPr>
        <w:t>[1]</w:t>
      </w:r>
      <w:bookmarkEnd w:id="122"/>
      <w:r w:rsidRPr="00AC4CF0">
        <w:rPr>
          <w:sz w:val="20"/>
          <w:szCs w:val="20"/>
        </w:rPr>
        <w:t xml:space="preserve"> Sen, M. (2006); “Behaviour of Cold Bend Pipes Under Combined Loads” Ph.D. dissertation, University of Alberta, 2006 </w:t>
      </w:r>
    </w:p>
    <w:p w:rsidR="003B2947" w:rsidRPr="00AC4CF0" w:rsidRDefault="00461AF7" w:rsidP="00461AF7">
      <w:pPr>
        <w:pStyle w:val="Default"/>
        <w:rPr>
          <w:sz w:val="20"/>
          <w:szCs w:val="20"/>
        </w:rPr>
      </w:pPr>
      <w:bookmarkStart w:id="123" w:name="sen2"/>
      <w:r w:rsidRPr="00AC4CF0">
        <w:rPr>
          <w:sz w:val="20"/>
          <w:szCs w:val="20"/>
        </w:rPr>
        <w:t>[2]</w:t>
      </w:r>
      <w:bookmarkEnd w:id="123"/>
      <w:r w:rsidRPr="00AC4CF0">
        <w:rPr>
          <w:sz w:val="20"/>
          <w:szCs w:val="20"/>
        </w:rPr>
        <w:t xml:space="preserve"> Sen, M., Cheng, J.J.R., Zhou, J. (2011); “Behaviour of Cold Bend Pipes under Bending Loads” </w:t>
      </w:r>
    </w:p>
    <w:p w:rsidR="00461AF7" w:rsidRPr="00AC4CF0" w:rsidRDefault="00461AF7" w:rsidP="00461AF7">
      <w:pPr>
        <w:pStyle w:val="Default"/>
        <w:rPr>
          <w:sz w:val="20"/>
          <w:szCs w:val="20"/>
        </w:rPr>
      </w:pPr>
      <w:r w:rsidRPr="00AC4CF0">
        <w:rPr>
          <w:sz w:val="20"/>
          <w:szCs w:val="20"/>
        </w:rPr>
        <w:t xml:space="preserve">DOI: 10.1061/(ASCE)ST.1943-541X.0000219. 2011 American Society of Civil Engineers </w:t>
      </w:r>
    </w:p>
    <w:p w:rsidR="00461AF7" w:rsidRDefault="00461AF7" w:rsidP="00461AF7">
      <w:pPr>
        <w:pStyle w:val="Default"/>
        <w:rPr>
          <w:ins w:id="124" w:author="Celal" w:date="2014-05-16T23:01:00Z"/>
          <w:sz w:val="20"/>
          <w:szCs w:val="20"/>
        </w:rPr>
      </w:pPr>
      <w:bookmarkStart w:id="125" w:name="sen3"/>
      <w:r w:rsidRPr="00AC4CF0">
        <w:rPr>
          <w:sz w:val="20"/>
          <w:szCs w:val="20"/>
        </w:rPr>
        <w:lastRenderedPageBreak/>
        <w:t>[3]</w:t>
      </w:r>
      <w:bookmarkEnd w:id="125"/>
      <w:r w:rsidRPr="00AC4CF0">
        <w:rPr>
          <w:sz w:val="20"/>
          <w:szCs w:val="20"/>
        </w:rPr>
        <w:t xml:space="preserve"> </w:t>
      </w:r>
      <w:r w:rsidR="008406BB" w:rsidRPr="00AC4CF0">
        <w:rPr>
          <w:sz w:val="20"/>
          <w:szCs w:val="20"/>
        </w:rPr>
        <w:t>Sen, M.</w:t>
      </w:r>
      <w:r w:rsidRPr="00AC4CF0">
        <w:rPr>
          <w:sz w:val="20"/>
          <w:szCs w:val="20"/>
        </w:rPr>
        <w:t>, Cheng, J.J.R</w:t>
      </w:r>
      <w:proofErr w:type="gramStart"/>
      <w:r w:rsidRPr="00AC4CF0">
        <w:rPr>
          <w:sz w:val="20"/>
          <w:szCs w:val="20"/>
        </w:rPr>
        <w:t>. ,</w:t>
      </w:r>
      <w:proofErr w:type="gramEnd"/>
      <w:r w:rsidRPr="00AC4CF0">
        <w:rPr>
          <w:sz w:val="20"/>
          <w:szCs w:val="20"/>
        </w:rPr>
        <w:t xml:space="preserve"> Murray, D. W. (2004) ; “Full-Scale Tests of Cold Bend Pipes” Proceedings of IPC2004, International Pipeline Conference, IPC2004 – 743 </w:t>
      </w:r>
    </w:p>
    <w:p w:rsidR="00184D2C" w:rsidRPr="00AC4CF0" w:rsidRDefault="00184D2C" w:rsidP="00184D2C">
      <w:pPr>
        <w:rPr>
          <w:ins w:id="126" w:author="Celal" w:date="2014-05-16T23:01:00Z"/>
        </w:rPr>
      </w:pPr>
      <w:ins w:id="127" w:author="Celal" w:date="2014-05-16T23:01:00Z">
        <w:r>
          <w:t>[4</w:t>
        </w:r>
        <w:r w:rsidRPr="00AC4CF0">
          <w:t xml:space="preserve">] </w:t>
        </w:r>
        <w:proofErr w:type="spellStart"/>
        <w:r w:rsidRPr="00AC4CF0">
          <w:t>Cakiroglu</w:t>
        </w:r>
        <w:proofErr w:type="spellEnd"/>
        <w:r w:rsidRPr="00AC4CF0">
          <w:t xml:space="preserve"> C., </w:t>
        </w:r>
        <w:proofErr w:type="spellStart"/>
        <w:r w:rsidRPr="00AC4CF0">
          <w:t>Komeili</w:t>
        </w:r>
        <w:proofErr w:type="spellEnd"/>
        <w:r w:rsidRPr="00AC4CF0">
          <w:t xml:space="preserve"> A., Adeeb S., Cheng, J.J.R., Sen M. (2012) ; “Numerical Analysis of High Pressure Cold Bend Pipe to Investigate the Behaviour of Tension Side Fracture”, Proceedings of the 9th International Pipeline Conference, IPC2012-90381</w:t>
        </w:r>
      </w:ins>
    </w:p>
    <w:p w:rsidR="00184D2C" w:rsidRPr="00184D2C" w:rsidRDefault="00184D2C" w:rsidP="00184D2C">
      <w:pPr>
        <w:pStyle w:val="Default"/>
        <w:rPr>
          <w:sz w:val="20"/>
          <w:szCs w:val="20"/>
        </w:rPr>
      </w:pPr>
      <w:ins w:id="128" w:author="Celal" w:date="2014-05-16T23:01:00Z">
        <w:r w:rsidRPr="00184D2C">
          <w:rPr>
            <w:sz w:val="20"/>
            <w:szCs w:val="20"/>
          </w:rPr>
          <w:t xml:space="preserve">[5] </w:t>
        </w:r>
        <w:proofErr w:type="spellStart"/>
        <w:r w:rsidRPr="00184D2C">
          <w:rPr>
            <w:sz w:val="20"/>
            <w:szCs w:val="20"/>
          </w:rPr>
          <w:t>Cakiroglu</w:t>
        </w:r>
        <w:proofErr w:type="spellEnd"/>
        <w:r w:rsidRPr="00184D2C">
          <w:rPr>
            <w:sz w:val="20"/>
            <w:szCs w:val="20"/>
          </w:rPr>
          <w:t xml:space="preserve"> C., Adeeb S., Cheng, J.J.R., Sen M. (2014); “</w:t>
        </w:r>
        <w:r w:rsidRPr="00184D2C">
          <w:rPr>
            <w:color w:val="222222"/>
            <w:sz w:val="20"/>
            <w:szCs w:val="20"/>
            <w:shd w:val="clear" w:color="auto" w:fill="FFFFFF"/>
          </w:rPr>
          <w:t>Numerical Analysis of Pressurized Cold Bend Pipes Under Bending to Investigate the Transition from</w:t>
        </w:r>
        <w:r w:rsidRPr="00184D2C">
          <w:rPr>
            <w:b/>
            <w:color w:val="222222"/>
            <w:sz w:val="20"/>
            <w:szCs w:val="20"/>
            <w:shd w:val="clear" w:color="auto" w:fill="FFFFFF"/>
          </w:rPr>
          <w:t xml:space="preserve"> C</w:t>
        </w:r>
        <w:r w:rsidRPr="00184D2C">
          <w:rPr>
            <w:color w:val="222222"/>
            <w:sz w:val="20"/>
            <w:szCs w:val="20"/>
            <w:shd w:val="clear" w:color="auto" w:fill="FFFFFF"/>
          </w:rPr>
          <w:t>ompression to Tension Side Failures</w:t>
        </w:r>
        <w:r w:rsidRPr="00184D2C">
          <w:rPr>
            <w:sz w:val="20"/>
            <w:szCs w:val="20"/>
          </w:rPr>
          <w:t>”, Proceedings of the Structures Congress</w:t>
        </w:r>
      </w:ins>
      <w:ins w:id="129" w:author="Celal" w:date="2014-05-16T23:05:00Z">
        <w:r>
          <w:rPr>
            <w:sz w:val="20"/>
            <w:szCs w:val="20"/>
          </w:rPr>
          <w:t xml:space="preserve"> </w:t>
        </w:r>
        <w:r w:rsidRPr="00184D2C">
          <w:rPr>
            <w:sz w:val="20"/>
            <w:szCs w:val="20"/>
          </w:rPr>
          <w:t>2014</w:t>
        </w:r>
      </w:ins>
      <w:ins w:id="130" w:author="Celal" w:date="2014-05-16T23:06:00Z">
        <w:r w:rsidRPr="00184D2C">
          <w:rPr>
            <w:sz w:val="20"/>
            <w:szCs w:val="20"/>
          </w:rPr>
          <w:t>, Boston Massachusetts</w:t>
        </w:r>
      </w:ins>
    </w:p>
    <w:p w:rsidR="00184D2C" w:rsidDel="00184D2C" w:rsidRDefault="005330F0" w:rsidP="00461AF7">
      <w:pPr>
        <w:pStyle w:val="Default"/>
        <w:rPr>
          <w:del w:id="131" w:author="Celal" w:date="2014-05-16T23:06:00Z"/>
          <w:rFonts w:eastAsiaTheme="minorHAnsi"/>
          <w:sz w:val="20"/>
          <w:szCs w:val="20"/>
        </w:rPr>
      </w:pPr>
      <w:bookmarkStart w:id="132" w:name="caminada"/>
      <w:r w:rsidRPr="00AC4CF0">
        <w:rPr>
          <w:sz w:val="20"/>
          <w:szCs w:val="20"/>
        </w:rPr>
        <w:t>[</w:t>
      </w:r>
      <w:ins w:id="133" w:author="Celal" w:date="2014-05-16T23:01:00Z">
        <w:r w:rsidR="00184D2C">
          <w:rPr>
            <w:sz w:val="20"/>
            <w:szCs w:val="20"/>
          </w:rPr>
          <w:t>6</w:t>
        </w:r>
      </w:ins>
      <w:del w:id="134" w:author="Celal" w:date="2014-05-16T23:01:00Z">
        <w:r w:rsidRPr="00AC4CF0" w:rsidDel="00184D2C">
          <w:rPr>
            <w:sz w:val="20"/>
            <w:szCs w:val="20"/>
          </w:rPr>
          <w:delText>4</w:delText>
        </w:r>
      </w:del>
      <w:r w:rsidRPr="00AC4CF0">
        <w:rPr>
          <w:sz w:val="20"/>
          <w:szCs w:val="20"/>
        </w:rPr>
        <w:t>]</w:t>
      </w:r>
      <w:bookmarkEnd w:id="132"/>
      <w:r w:rsidRPr="00AC4CF0">
        <w:rPr>
          <w:sz w:val="20"/>
          <w:szCs w:val="20"/>
        </w:rPr>
        <w:t xml:space="preserve"> </w:t>
      </w:r>
      <w:proofErr w:type="spellStart"/>
      <w:r w:rsidRPr="00AC4CF0">
        <w:rPr>
          <w:sz w:val="20"/>
          <w:szCs w:val="20"/>
        </w:rPr>
        <w:t>Caminada</w:t>
      </w:r>
      <w:proofErr w:type="spellEnd"/>
      <w:r w:rsidRPr="00AC4CF0">
        <w:rPr>
          <w:sz w:val="20"/>
          <w:szCs w:val="20"/>
        </w:rPr>
        <w:t xml:space="preserve"> S, </w:t>
      </w:r>
      <w:proofErr w:type="spellStart"/>
      <w:r w:rsidRPr="00AC4CF0">
        <w:rPr>
          <w:sz w:val="20"/>
          <w:szCs w:val="20"/>
        </w:rPr>
        <w:t>Cumino</w:t>
      </w:r>
      <w:proofErr w:type="spellEnd"/>
      <w:r w:rsidRPr="00AC4CF0">
        <w:rPr>
          <w:sz w:val="20"/>
          <w:szCs w:val="20"/>
        </w:rPr>
        <w:t xml:space="preserve"> G, Cipolla L, Di Gianfrancesco, </w:t>
      </w:r>
      <w:proofErr w:type="gramStart"/>
      <w:r w:rsidRPr="00AC4CF0">
        <w:rPr>
          <w:sz w:val="20"/>
          <w:szCs w:val="20"/>
        </w:rPr>
        <w:t>A</w:t>
      </w:r>
      <w:proofErr w:type="gramEnd"/>
      <w:r w:rsidRPr="00AC4CF0">
        <w:rPr>
          <w:sz w:val="20"/>
          <w:szCs w:val="20"/>
        </w:rPr>
        <w:t xml:space="preserve"> (2009). “</w:t>
      </w:r>
      <w:r w:rsidRPr="00AC4CF0">
        <w:rPr>
          <w:rFonts w:eastAsiaTheme="minorHAnsi"/>
          <w:sz w:val="20"/>
          <w:szCs w:val="20"/>
        </w:rPr>
        <w:t>Cold bending of advanced ferritic steels: ASTM grades T23, T91, T92</w:t>
      </w:r>
      <w:r w:rsidRPr="00AC4CF0">
        <w:rPr>
          <w:sz w:val="20"/>
          <w:szCs w:val="20"/>
        </w:rPr>
        <w:t xml:space="preserve">”. </w:t>
      </w:r>
      <w:r w:rsidRPr="00AC4CF0">
        <w:rPr>
          <w:rFonts w:eastAsiaTheme="minorHAnsi"/>
          <w:sz w:val="20"/>
          <w:szCs w:val="20"/>
        </w:rPr>
        <w:t>International Journal of Pressure Vessels and Piping 86 (2009) 853–861</w:t>
      </w:r>
    </w:p>
    <w:p w:rsidR="00184D2C" w:rsidRPr="00184D2C" w:rsidRDefault="00184D2C" w:rsidP="00461AF7">
      <w:pPr>
        <w:pStyle w:val="Default"/>
        <w:rPr>
          <w:ins w:id="135" w:author="Celal" w:date="2014-05-16T23:06:00Z"/>
          <w:rFonts w:eastAsiaTheme="minorHAnsi"/>
          <w:sz w:val="20"/>
          <w:szCs w:val="20"/>
        </w:rPr>
      </w:pPr>
      <w:bookmarkStart w:id="136" w:name="muraoka"/>
      <w:ins w:id="137" w:author="Celal" w:date="2014-05-16T23:06:00Z">
        <w:r>
          <w:rPr>
            <w:rFonts w:eastAsiaTheme="minorHAnsi"/>
            <w:sz w:val="20"/>
            <w:szCs w:val="20"/>
          </w:rPr>
          <w:t>[7]</w:t>
        </w:r>
      </w:ins>
      <w:bookmarkEnd w:id="136"/>
      <w:ins w:id="138" w:author="Celal" w:date="2014-05-16T23:07:00Z">
        <w:r>
          <w:rPr>
            <w:rFonts w:eastAsiaTheme="minorHAnsi"/>
            <w:sz w:val="20"/>
            <w:szCs w:val="20"/>
          </w:rPr>
          <w:t xml:space="preserve"> Muraoka R., Ishikawa N., Endo S., Yoshikawa M., Suzuki N., Kondo J., </w:t>
        </w:r>
        <w:proofErr w:type="spellStart"/>
        <w:r>
          <w:rPr>
            <w:rFonts w:eastAsiaTheme="minorHAnsi"/>
            <w:sz w:val="20"/>
            <w:szCs w:val="20"/>
          </w:rPr>
          <w:t>Takagishi</w:t>
        </w:r>
      </w:ins>
      <w:proofErr w:type="spellEnd"/>
      <w:ins w:id="139" w:author="Celal" w:date="2014-05-16T23:08:00Z">
        <w:r>
          <w:rPr>
            <w:rFonts w:eastAsiaTheme="minorHAnsi"/>
            <w:sz w:val="20"/>
            <w:szCs w:val="20"/>
          </w:rPr>
          <w:t xml:space="preserve"> M. (2002).”</w:t>
        </w:r>
      </w:ins>
      <w:ins w:id="140" w:author="Celal" w:date="2014-05-16T23:09:00Z">
        <w:r w:rsidRPr="00184D2C">
          <w:t xml:space="preserve"> </w:t>
        </w:r>
        <w:r w:rsidRPr="00184D2C">
          <w:rPr>
            <w:rFonts w:eastAsiaTheme="minorHAnsi"/>
            <w:sz w:val="20"/>
            <w:szCs w:val="20"/>
          </w:rPr>
          <w:t>Deformation and Ductile Cracking Behavior of X80 Grade Induction Bends</w:t>
        </w:r>
      </w:ins>
      <w:ins w:id="141" w:author="Celal" w:date="2014-05-16T23:08:00Z">
        <w:r>
          <w:rPr>
            <w:rFonts w:eastAsiaTheme="minorHAnsi"/>
            <w:sz w:val="20"/>
            <w:szCs w:val="20"/>
          </w:rPr>
          <w:t>”</w:t>
        </w:r>
      </w:ins>
      <w:ins w:id="142" w:author="Celal" w:date="2014-05-16T23:09:00Z">
        <w:r>
          <w:rPr>
            <w:rFonts w:eastAsiaTheme="minorHAnsi"/>
            <w:sz w:val="20"/>
            <w:szCs w:val="20"/>
          </w:rPr>
          <w:t>,</w:t>
        </w:r>
        <w:r w:rsidRPr="00184D2C">
          <w:t xml:space="preserve"> </w:t>
        </w:r>
        <w:r>
          <w:rPr>
            <w:sz w:val="20"/>
            <w:szCs w:val="20"/>
          </w:rPr>
          <w:t xml:space="preserve">Proceedings of the </w:t>
        </w:r>
      </w:ins>
      <w:ins w:id="143" w:author="Celal" w:date="2014-05-16T23:10:00Z">
        <w:r>
          <w:rPr>
            <w:sz w:val="20"/>
            <w:szCs w:val="20"/>
          </w:rPr>
          <w:t>4</w:t>
        </w:r>
      </w:ins>
      <w:ins w:id="144" w:author="Celal" w:date="2014-05-16T23:09:00Z">
        <w:r w:rsidRPr="00184D2C">
          <w:rPr>
            <w:sz w:val="20"/>
            <w:szCs w:val="20"/>
          </w:rPr>
          <w:t>th Int</w:t>
        </w:r>
        <w:r w:rsidR="0098224F">
          <w:rPr>
            <w:sz w:val="20"/>
            <w:szCs w:val="20"/>
          </w:rPr>
          <w:t>ernational Pipeline Conference,</w:t>
        </w:r>
      </w:ins>
      <w:ins w:id="145" w:author="Celal" w:date="2014-05-16T23:10:00Z">
        <w:r w:rsidR="0098224F">
          <w:rPr>
            <w:sz w:val="20"/>
            <w:szCs w:val="20"/>
          </w:rPr>
          <w:t xml:space="preserve"> </w:t>
        </w:r>
      </w:ins>
      <w:ins w:id="146" w:author="Celal" w:date="2014-05-16T23:09:00Z">
        <w:r w:rsidRPr="00184D2C">
          <w:rPr>
            <w:sz w:val="20"/>
            <w:szCs w:val="20"/>
          </w:rPr>
          <w:t>IPC2002-27182</w:t>
        </w:r>
      </w:ins>
    </w:p>
    <w:p w:rsidR="00567F55" w:rsidRPr="00AC4CF0" w:rsidRDefault="00567F55" w:rsidP="00567F55"/>
    <w:p w:rsidR="00E5168C" w:rsidRPr="00AC4CF0" w:rsidRDefault="00E5168C" w:rsidP="00567F55">
      <w:bookmarkStart w:id="147" w:name="csa"/>
      <w:r w:rsidRPr="00AC4CF0">
        <w:t>[</w:t>
      </w:r>
      <w:r w:rsidR="00184D2C">
        <w:t>8</w:t>
      </w:r>
      <w:r w:rsidRPr="00AC4CF0">
        <w:t>]</w:t>
      </w:r>
      <w:bookmarkEnd w:id="147"/>
      <w:r w:rsidRPr="00AC4CF0">
        <w:t xml:space="preserve"> CSA Z662-11; </w:t>
      </w:r>
      <w:r w:rsidRPr="00AC4CF0">
        <w:rPr>
          <w:color w:val="000000"/>
          <w:shd w:val="clear" w:color="auto" w:fill="FFFFFF"/>
        </w:rPr>
        <w:t>Oil and gas pipeline systems - Sixth Edition; Update No. 1: January 2012</w:t>
      </w:r>
      <w:ins w:id="148" w:author="Celal" w:date="2014-05-16T22:46:00Z">
        <w:r w:rsidR="005233EE">
          <w:rPr>
            <w:color w:val="000000"/>
            <w:shd w:val="clear" w:color="auto" w:fill="FFFFFF"/>
          </w:rPr>
          <w:t xml:space="preserve">, </w:t>
        </w:r>
      </w:ins>
      <w:ins w:id="149" w:author="Celal" w:date="2014-05-16T22:49:00Z">
        <w:r w:rsidR="005233EE">
          <w:t>Canadian Standards Association</w:t>
        </w:r>
      </w:ins>
    </w:p>
    <w:p w:rsidR="007129B2" w:rsidRPr="007129B2" w:rsidRDefault="00E5168C" w:rsidP="00567F55">
      <w:pPr>
        <w:rPr>
          <w:b/>
          <w:color w:val="222222"/>
          <w:sz w:val="24"/>
          <w:szCs w:val="24"/>
          <w:shd w:val="clear" w:color="auto" w:fill="FFFFFF"/>
        </w:rPr>
        <w:sectPr w:rsidR="007129B2" w:rsidRPr="007129B2" w:rsidSect="00C17EDB">
          <w:type w:val="continuous"/>
          <w:pgSz w:w="12240" w:h="15840"/>
          <w:pgMar w:top="1440" w:right="720" w:bottom="1440" w:left="720" w:header="720" w:footer="720" w:gutter="0"/>
          <w:cols w:num="2" w:space="540"/>
        </w:sectPr>
      </w:pPr>
      <w:bookmarkStart w:id="150" w:name="PRESSLEY"/>
      <w:r w:rsidRPr="00AC4CF0">
        <w:t>[</w:t>
      </w:r>
      <w:r w:rsidR="00184D2C">
        <w:t>9</w:t>
      </w:r>
      <w:r w:rsidR="007129B2" w:rsidRPr="00AC4CF0">
        <w:t>]</w:t>
      </w:r>
      <w:bookmarkEnd w:id="150"/>
      <w:r w:rsidR="007129B2" w:rsidRPr="00AC4CF0">
        <w:rPr>
          <w:lang w:eastAsia="zh-CN" w:bidi="he-IL"/>
        </w:rPr>
        <w:t xml:space="preserve"> Pressley </w:t>
      </w:r>
      <w:proofErr w:type="gramStart"/>
      <w:r w:rsidR="007129B2" w:rsidRPr="00AC4CF0">
        <w:rPr>
          <w:lang w:eastAsia="zh-CN" w:bidi="he-IL"/>
        </w:rPr>
        <w:t>A  (</w:t>
      </w:r>
      <w:proofErr w:type="gramEnd"/>
      <w:r w:rsidR="007129B2" w:rsidRPr="00AC4CF0">
        <w:rPr>
          <w:lang w:eastAsia="zh-CN" w:bidi="he-IL"/>
        </w:rPr>
        <w:t xml:space="preserve">2010). “Elementary Differential Geometry”. </w:t>
      </w:r>
      <w:r w:rsidR="007129B2" w:rsidRPr="00AC4CF0">
        <w:rPr>
          <w:color w:val="333333"/>
          <w:shd w:val="clear" w:color="auto" w:fill="FFFFFF"/>
        </w:rPr>
        <w:t>ISBN: 978-1-84882-891-9</w:t>
      </w:r>
      <w:ins w:id="151" w:author="Celal" w:date="2014-05-16T22:44:00Z">
        <w:r w:rsidR="005233EE">
          <w:rPr>
            <w:color w:val="333333"/>
            <w:shd w:val="clear" w:color="auto" w:fill="FFFFFF"/>
          </w:rPr>
          <w:t>, 1</w:t>
        </w:r>
        <w:r w:rsidR="005233EE" w:rsidRPr="00E52E2E">
          <w:rPr>
            <w:color w:val="333333"/>
            <w:shd w:val="clear" w:color="auto" w:fill="FFFFFF"/>
            <w:vertAlign w:val="superscript"/>
          </w:rPr>
          <w:t>st</w:t>
        </w:r>
        <w:r w:rsidR="005233EE">
          <w:rPr>
            <w:color w:val="333333"/>
            <w:shd w:val="clear" w:color="auto" w:fill="FFFFFF"/>
          </w:rPr>
          <w:t xml:space="preserve"> edition, Springer</w:t>
        </w:r>
      </w:ins>
      <w:ins w:id="152" w:author="Celal" w:date="2014-05-16T22:49:00Z">
        <w:r w:rsidR="00912DCF">
          <w:rPr>
            <w:color w:val="333333"/>
            <w:shd w:val="clear" w:color="auto" w:fill="FFFFFF"/>
          </w:rPr>
          <w:t xml:space="preserve"> Press</w:t>
        </w:r>
      </w:ins>
    </w:p>
    <w:p w:rsidR="00C17EDB" w:rsidRPr="000E22E0" w:rsidRDefault="00C17EDB" w:rsidP="00461AF7">
      <w:pPr>
        <w:pStyle w:val="BodyTextIndent"/>
        <w:ind w:firstLine="0"/>
        <w:sectPr w:rsidR="00C17EDB" w:rsidRPr="000E22E0">
          <w:pgSz w:w="12240" w:h="15840"/>
          <w:pgMar w:top="1440" w:right="720" w:bottom="1440" w:left="720" w:header="720" w:footer="720" w:gutter="0"/>
          <w:cols w:space="540"/>
        </w:sectPr>
      </w:pPr>
    </w:p>
    <w:p w:rsidR="008B61D2" w:rsidRDefault="008B61D2">
      <w:pPr>
        <w:pStyle w:val="BodyTextIndent"/>
      </w:pPr>
    </w:p>
    <w:p w:rsidR="008B61D2" w:rsidRDefault="008B61D2">
      <w:pPr>
        <w:pStyle w:val="BodyTextIndent"/>
      </w:pPr>
    </w:p>
    <w:p w:rsidR="008B61D2" w:rsidRDefault="008B61D2">
      <w:pPr>
        <w:pStyle w:val="BodyTextIndent"/>
      </w:pPr>
    </w:p>
    <w:p w:rsidR="008B61D2" w:rsidRDefault="008B61D2">
      <w:pPr>
        <w:pStyle w:val="BodyTextIndent"/>
        <w:sectPr w:rsidR="008B61D2" w:rsidSect="00C17EDB">
          <w:type w:val="continuous"/>
          <w:pgSz w:w="12240" w:h="15840"/>
          <w:pgMar w:top="1440" w:right="720" w:bottom="1440" w:left="720" w:header="720" w:footer="720" w:gutter="0"/>
          <w:cols w:space="540"/>
        </w:sectPr>
      </w:pPr>
    </w:p>
    <w:p w:rsidR="008B61D2" w:rsidRDefault="008B61D2" w:rsidP="001650DD">
      <w:pPr>
        <w:pStyle w:val="BodyTextIndent"/>
      </w:pPr>
    </w:p>
    <w:sectPr w:rsidR="008B61D2" w:rsidSect="007628E0">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823" w:rsidRDefault="00CF2823">
      <w:r>
        <w:separator/>
      </w:r>
    </w:p>
  </w:endnote>
  <w:endnote w:type="continuationSeparator" w:id="0">
    <w:p w:rsidR="00CF2823" w:rsidRDefault="00CF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172712"/>
      <w:docPartObj>
        <w:docPartGallery w:val="Page Numbers (Bottom of Page)"/>
        <w:docPartUnique/>
      </w:docPartObj>
    </w:sdtPr>
    <w:sdtContent>
      <w:p w:rsidR="00E34B89" w:rsidRDefault="00E34B89">
        <w:pPr>
          <w:pStyle w:val="Footer"/>
        </w:pPr>
        <w:r>
          <w:rPr>
            <w:noProof/>
            <w:lang w:eastAsia="en-CA"/>
          </w:rPr>
          <mc:AlternateContent>
            <mc:Choice Requires="wps">
              <w:drawing>
                <wp:anchor distT="0" distB="0" distL="114300" distR="114300" simplePos="0" relativeHeight="251659264" behindDoc="0" locked="0" layoutInCell="1" allowOverlap="1" wp14:anchorId="187839F8" wp14:editId="5754AD3E">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34B89" w:rsidRPr="00D15107" w:rsidRDefault="00E34B89">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3D66DA">
                                <w:rPr>
                                  <w:noProof/>
                                </w:rPr>
                                <w:t>1</w:t>
                              </w:r>
                              <w:r w:rsidRPr="00D1510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62"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E34B89" w:rsidRPr="00D15107" w:rsidRDefault="00E34B89">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3D66DA">
                          <w:rPr>
                            <w:noProof/>
                          </w:rPr>
                          <w:t>1</w:t>
                        </w:r>
                        <w:r w:rsidRPr="00D1510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823" w:rsidRDefault="00CF2823">
      <w:r>
        <w:separator/>
      </w:r>
    </w:p>
  </w:footnote>
  <w:footnote w:type="continuationSeparator" w:id="0">
    <w:p w:rsidR="00CF2823" w:rsidRDefault="00CF2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054C"/>
    <w:rsid w:val="000343C5"/>
    <w:rsid w:val="00041277"/>
    <w:rsid w:val="00044A00"/>
    <w:rsid w:val="00050648"/>
    <w:rsid w:val="00052759"/>
    <w:rsid w:val="0007250F"/>
    <w:rsid w:val="000871DE"/>
    <w:rsid w:val="000A6DB4"/>
    <w:rsid w:val="000B0CE2"/>
    <w:rsid w:val="000B298C"/>
    <w:rsid w:val="000B2A21"/>
    <w:rsid w:val="000B54BE"/>
    <w:rsid w:val="000B62E5"/>
    <w:rsid w:val="000C7AB9"/>
    <w:rsid w:val="000E22E0"/>
    <w:rsid w:val="000F5C12"/>
    <w:rsid w:val="0010134E"/>
    <w:rsid w:val="001073C1"/>
    <w:rsid w:val="001175BA"/>
    <w:rsid w:val="0013081D"/>
    <w:rsid w:val="0014332D"/>
    <w:rsid w:val="0015148E"/>
    <w:rsid w:val="00152A95"/>
    <w:rsid w:val="001532AD"/>
    <w:rsid w:val="001625F4"/>
    <w:rsid w:val="001650DD"/>
    <w:rsid w:val="001714B4"/>
    <w:rsid w:val="00184D2C"/>
    <w:rsid w:val="00193371"/>
    <w:rsid w:val="00197D16"/>
    <w:rsid w:val="00197F8D"/>
    <w:rsid w:val="001A06A3"/>
    <w:rsid w:val="001B1492"/>
    <w:rsid w:val="001B1AA9"/>
    <w:rsid w:val="001B2EE5"/>
    <w:rsid w:val="001B5864"/>
    <w:rsid w:val="001C098D"/>
    <w:rsid w:val="001C388C"/>
    <w:rsid w:val="001C4F9E"/>
    <w:rsid w:val="001C5C22"/>
    <w:rsid w:val="001C6024"/>
    <w:rsid w:val="001D67C1"/>
    <w:rsid w:val="001E2BD0"/>
    <w:rsid w:val="00216695"/>
    <w:rsid w:val="00217EF5"/>
    <w:rsid w:val="00260AED"/>
    <w:rsid w:val="00263898"/>
    <w:rsid w:val="00263A1B"/>
    <w:rsid w:val="00263CE2"/>
    <w:rsid w:val="002754E8"/>
    <w:rsid w:val="002950FD"/>
    <w:rsid w:val="002A0D02"/>
    <w:rsid w:val="002A2911"/>
    <w:rsid w:val="002B6AF5"/>
    <w:rsid w:val="002B6CD6"/>
    <w:rsid w:val="002D0126"/>
    <w:rsid w:val="002D0A9E"/>
    <w:rsid w:val="002D191D"/>
    <w:rsid w:val="002D3599"/>
    <w:rsid w:val="002F22D1"/>
    <w:rsid w:val="002F65F8"/>
    <w:rsid w:val="002F6F70"/>
    <w:rsid w:val="00303898"/>
    <w:rsid w:val="00320EB2"/>
    <w:rsid w:val="00324565"/>
    <w:rsid w:val="0032505B"/>
    <w:rsid w:val="00325A98"/>
    <w:rsid w:val="00325FF9"/>
    <w:rsid w:val="00330E7C"/>
    <w:rsid w:val="00356324"/>
    <w:rsid w:val="00360A0E"/>
    <w:rsid w:val="00391F4F"/>
    <w:rsid w:val="0039484D"/>
    <w:rsid w:val="003A61D3"/>
    <w:rsid w:val="003B2947"/>
    <w:rsid w:val="003B5923"/>
    <w:rsid w:val="003C2C8D"/>
    <w:rsid w:val="003C7F48"/>
    <w:rsid w:val="003D1261"/>
    <w:rsid w:val="003D66DA"/>
    <w:rsid w:val="003D6D19"/>
    <w:rsid w:val="003E574D"/>
    <w:rsid w:val="003E6684"/>
    <w:rsid w:val="003E707B"/>
    <w:rsid w:val="003F04DB"/>
    <w:rsid w:val="003F3F13"/>
    <w:rsid w:val="003F476B"/>
    <w:rsid w:val="003F5923"/>
    <w:rsid w:val="003F7B14"/>
    <w:rsid w:val="003F7F56"/>
    <w:rsid w:val="00413C9C"/>
    <w:rsid w:val="00421AD4"/>
    <w:rsid w:val="00421BB7"/>
    <w:rsid w:val="00423639"/>
    <w:rsid w:val="004246FC"/>
    <w:rsid w:val="004258EB"/>
    <w:rsid w:val="004262F5"/>
    <w:rsid w:val="00447ABE"/>
    <w:rsid w:val="004524D2"/>
    <w:rsid w:val="00461AF7"/>
    <w:rsid w:val="00470425"/>
    <w:rsid w:val="00477BFE"/>
    <w:rsid w:val="00493C23"/>
    <w:rsid w:val="0049557F"/>
    <w:rsid w:val="00497C7F"/>
    <w:rsid w:val="004D53F6"/>
    <w:rsid w:val="004D696E"/>
    <w:rsid w:val="004D6A86"/>
    <w:rsid w:val="004D7378"/>
    <w:rsid w:val="004E4855"/>
    <w:rsid w:val="004E5807"/>
    <w:rsid w:val="00500A60"/>
    <w:rsid w:val="005053D1"/>
    <w:rsid w:val="00516978"/>
    <w:rsid w:val="005233EE"/>
    <w:rsid w:val="00524CFF"/>
    <w:rsid w:val="00527827"/>
    <w:rsid w:val="005330F0"/>
    <w:rsid w:val="00540A16"/>
    <w:rsid w:val="005636E8"/>
    <w:rsid w:val="00567F55"/>
    <w:rsid w:val="005728D1"/>
    <w:rsid w:val="005822E7"/>
    <w:rsid w:val="005875BB"/>
    <w:rsid w:val="00594F16"/>
    <w:rsid w:val="005A0297"/>
    <w:rsid w:val="005A5A48"/>
    <w:rsid w:val="005A6B0E"/>
    <w:rsid w:val="005B58A6"/>
    <w:rsid w:val="005C0535"/>
    <w:rsid w:val="005C0DAF"/>
    <w:rsid w:val="005C2DE8"/>
    <w:rsid w:val="005C5DC9"/>
    <w:rsid w:val="005D0173"/>
    <w:rsid w:val="005D337C"/>
    <w:rsid w:val="006115E2"/>
    <w:rsid w:val="00612E04"/>
    <w:rsid w:val="0062162C"/>
    <w:rsid w:val="00631CF7"/>
    <w:rsid w:val="0064534C"/>
    <w:rsid w:val="00652BBE"/>
    <w:rsid w:val="006840F0"/>
    <w:rsid w:val="006A0EA7"/>
    <w:rsid w:val="006A4ACA"/>
    <w:rsid w:val="006B21B9"/>
    <w:rsid w:val="006B2346"/>
    <w:rsid w:val="006B628E"/>
    <w:rsid w:val="006B68A9"/>
    <w:rsid w:val="006B6CF8"/>
    <w:rsid w:val="006C3FDB"/>
    <w:rsid w:val="006D042D"/>
    <w:rsid w:val="006D2C9F"/>
    <w:rsid w:val="006D7B5D"/>
    <w:rsid w:val="006E7099"/>
    <w:rsid w:val="006F58BB"/>
    <w:rsid w:val="006F5912"/>
    <w:rsid w:val="007129B2"/>
    <w:rsid w:val="00724C88"/>
    <w:rsid w:val="0073790B"/>
    <w:rsid w:val="00741991"/>
    <w:rsid w:val="007436D6"/>
    <w:rsid w:val="0075760A"/>
    <w:rsid w:val="00760ADE"/>
    <w:rsid w:val="007628E0"/>
    <w:rsid w:val="00763B8A"/>
    <w:rsid w:val="007A3D1E"/>
    <w:rsid w:val="007A51C5"/>
    <w:rsid w:val="007B2BF3"/>
    <w:rsid w:val="007C4918"/>
    <w:rsid w:val="007D5372"/>
    <w:rsid w:val="007D7793"/>
    <w:rsid w:val="007E138E"/>
    <w:rsid w:val="007F39BE"/>
    <w:rsid w:val="007F3A38"/>
    <w:rsid w:val="007F5028"/>
    <w:rsid w:val="00800505"/>
    <w:rsid w:val="0080060E"/>
    <w:rsid w:val="008020C6"/>
    <w:rsid w:val="0081696E"/>
    <w:rsid w:val="008201B2"/>
    <w:rsid w:val="008373DF"/>
    <w:rsid w:val="008406BB"/>
    <w:rsid w:val="008414B9"/>
    <w:rsid w:val="00843124"/>
    <w:rsid w:val="008454B8"/>
    <w:rsid w:val="0084587B"/>
    <w:rsid w:val="00847FBB"/>
    <w:rsid w:val="008559AE"/>
    <w:rsid w:val="00863F5F"/>
    <w:rsid w:val="00866649"/>
    <w:rsid w:val="0087388B"/>
    <w:rsid w:val="00873E54"/>
    <w:rsid w:val="00874A4C"/>
    <w:rsid w:val="00897B9C"/>
    <w:rsid w:val="008A7F5A"/>
    <w:rsid w:val="008B0E6D"/>
    <w:rsid w:val="008B61D2"/>
    <w:rsid w:val="008B7F3B"/>
    <w:rsid w:val="008C0743"/>
    <w:rsid w:val="008C2976"/>
    <w:rsid w:val="008D22AC"/>
    <w:rsid w:val="008D3C1A"/>
    <w:rsid w:val="008E01AF"/>
    <w:rsid w:val="008E1685"/>
    <w:rsid w:val="008E3859"/>
    <w:rsid w:val="008E723D"/>
    <w:rsid w:val="008E7CB6"/>
    <w:rsid w:val="008F2176"/>
    <w:rsid w:val="008F722D"/>
    <w:rsid w:val="009035FD"/>
    <w:rsid w:val="00912DCF"/>
    <w:rsid w:val="00921C7B"/>
    <w:rsid w:val="00924D78"/>
    <w:rsid w:val="009261FE"/>
    <w:rsid w:val="00931B0C"/>
    <w:rsid w:val="00945BFE"/>
    <w:rsid w:val="0094731A"/>
    <w:rsid w:val="00960A7A"/>
    <w:rsid w:val="00964B3D"/>
    <w:rsid w:val="00972266"/>
    <w:rsid w:val="009733CA"/>
    <w:rsid w:val="009741D6"/>
    <w:rsid w:val="009807CC"/>
    <w:rsid w:val="0098224F"/>
    <w:rsid w:val="00983181"/>
    <w:rsid w:val="00984007"/>
    <w:rsid w:val="009914D0"/>
    <w:rsid w:val="009A3C86"/>
    <w:rsid w:val="009A5CC9"/>
    <w:rsid w:val="009B3712"/>
    <w:rsid w:val="009B4E70"/>
    <w:rsid w:val="009C25DC"/>
    <w:rsid w:val="009C300B"/>
    <w:rsid w:val="009E2116"/>
    <w:rsid w:val="009E6261"/>
    <w:rsid w:val="009F0B3F"/>
    <w:rsid w:val="00A074A2"/>
    <w:rsid w:val="00A14B1E"/>
    <w:rsid w:val="00A223A3"/>
    <w:rsid w:val="00A225F2"/>
    <w:rsid w:val="00A27867"/>
    <w:rsid w:val="00A432CB"/>
    <w:rsid w:val="00A53495"/>
    <w:rsid w:val="00A602EE"/>
    <w:rsid w:val="00A60F22"/>
    <w:rsid w:val="00A63A43"/>
    <w:rsid w:val="00A677A8"/>
    <w:rsid w:val="00A819CB"/>
    <w:rsid w:val="00A83DD0"/>
    <w:rsid w:val="00A85736"/>
    <w:rsid w:val="00A8751B"/>
    <w:rsid w:val="00A971DC"/>
    <w:rsid w:val="00AA282A"/>
    <w:rsid w:val="00AA3E43"/>
    <w:rsid w:val="00AA4473"/>
    <w:rsid w:val="00AA78BE"/>
    <w:rsid w:val="00AB1996"/>
    <w:rsid w:val="00AB2341"/>
    <w:rsid w:val="00AC3F66"/>
    <w:rsid w:val="00AC4CF0"/>
    <w:rsid w:val="00AC5F5E"/>
    <w:rsid w:val="00AD22E8"/>
    <w:rsid w:val="00AD5CAA"/>
    <w:rsid w:val="00AD6250"/>
    <w:rsid w:val="00AD6C66"/>
    <w:rsid w:val="00AE20C9"/>
    <w:rsid w:val="00AE332D"/>
    <w:rsid w:val="00AF0E59"/>
    <w:rsid w:val="00AF5905"/>
    <w:rsid w:val="00AF6AEA"/>
    <w:rsid w:val="00B0020D"/>
    <w:rsid w:val="00B04953"/>
    <w:rsid w:val="00B05279"/>
    <w:rsid w:val="00B14047"/>
    <w:rsid w:val="00B32C80"/>
    <w:rsid w:val="00B4020B"/>
    <w:rsid w:val="00B52A5D"/>
    <w:rsid w:val="00B54DBA"/>
    <w:rsid w:val="00B63C1E"/>
    <w:rsid w:val="00B6781D"/>
    <w:rsid w:val="00B72BEF"/>
    <w:rsid w:val="00B969DC"/>
    <w:rsid w:val="00BB00F9"/>
    <w:rsid w:val="00BB087F"/>
    <w:rsid w:val="00BB16A5"/>
    <w:rsid w:val="00BB79DC"/>
    <w:rsid w:val="00BD3AAD"/>
    <w:rsid w:val="00BE109D"/>
    <w:rsid w:val="00BE2E93"/>
    <w:rsid w:val="00BE30C6"/>
    <w:rsid w:val="00BE31BA"/>
    <w:rsid w:val="00BE341B"/>
    <w:rsid w:val="00BE43D4"/>
    <w:rsid w:val="00BF78EB"/>
    <w:rsid w:val="00C006CD"/>
    <w:rsid w:val="00C01694"/>
    <w:rsid w:val="00C04C06"/>
    <w:rsid w:val="00C05567"/>
    <w:rsid w:val="00C11F32"/>
    <w:rsid w:val="00C12B2A"/>
    <w:rsid w:val="00C17EDB"/>
    <w:rsid w:val="00C31254"/>
    <w:rsid w:val="00C31509"/>
    <w:rsid w:val="00C3363F"/>
    <w:rsid w:val="00C36F66"/>
    <w:rsid w:val="00C62FBB"/>
    <w:rsid w:val="00C640F8"/>
    <w:rsid w:val="00C67344"/>
    <w:rsid w:val="00C70A04"/>
    <w:rsid w:val="00C84668"/>
    <w:rsid w:val="00CA1413"/>
    <w:rsid w:val="00CA3C50"/>
    <w:rsid w:val="00CA3D6A"/>
    <w:rsid w:val="00CB05B7"/>
    <w:rsid w:val="00CB4E0C"/>
    <w:rsid w:val="00CC2B57"/>
    <w:rsid w:val="00CC3EDF"/>
    <w:rsid w:val="00CC631A"/>
    <w:rsid w:val="00CD6F83"/>
    <w:rsid w:val="00CE33B3"/>
    <w:rsid w:val="00CE70FE"/>
    <w:rsid w:val="00CE799C"/>
    <w:rsid w:val="00CF1EAA"/>
    <w:rsid w:val="00CF2823"/>
    <w:rsid w:val="00D002FC"/>
    <w:rsid w:val="00D06146"/>
    <w:rsid w:val="00D15107"/>
    <w:rsid w:val="00D16492"/>
    <w:rsid w:val="00D303CE"/>
    <w:rsid w:val="00D33944"/>
    <w:rsid w:val="00D372C0"/>
    <w:rsid w:val="00D46674"/>
    <w:rsid w:val="00D72E22"/>
    <w:rsid w:val="00D75472"/>
    <w:rsid w:val="00D76F88"/>
    <w:rsid w:val="00D95984"/>
    <w:rsid w:val="00DA225F"/>
    <w:rsid w:val="00DB3028"/>
    <w:rsid w:val="00DB7F5E"/>
    <w:rsid w:val="00DC4B68"/>
    <w:rsid w:val="00DC4D5F"/>
    <w:rsid w:val="00DD0B7D"/>
    <w:rsid w:val="00DD1340"/>
    <w:rsid w:val="00DD1B1A"/>
    <w:rsid w:val="00DD5F74"/>
    <w:rsid w:val="00DF3658"/>
    <w:rsid w:val="00DF3CD4"/>
    <w:rsid w:val="00DF6C9B"/>
    <w:rsid w:val="00E04396"/>
    <w:rsid w:val="00E0590D"/>
    <w:rsid w:val="00E23D99"/>
    <w:rsid w:val="00E34B89"/>
    <w:rsid w:val="00E3629E"/>
    <w:rsid w:val="00E5168C"/>
    <w:rsid w:val="00E52E2E"/>
    <w:rsid w:val="00E668D7"/>
    <w:rsid w:val="00E841F8"/>
    <w:rsid w:val="00E86C5B"/>
    <w:rsid w:val="00E90350"/>
    <w:rsid w:val="00E95094"/>
    <w:rsid w:val="00E96130"/>
    <w:rsid w:val="00EB2963"/>
    <w:rsid w:val="00ED179E"/>
    <w:rsid w:val="00ED3775"/>
    <w:rsid w:val="00EE3B72"/>
    <w:rsid w:val="00EF2766"/>
    <w:rsid w:val="00EF2F75"/>
    <w:rsid w:val="00EF37B0"/>
    <w:rsid w:val="00EF6FFF"/>
    <w:rsid w:val="00EF7DCC"/>
    <w:rsid w:val="00F06128"/>
    <w:rsid w:val="00F10EBA"/>
    <w:rsid w:val="00F1214F"/>
    <w:rsid w:val="00F277DE"/>
    <w:rsid w:val="00F35595"/>
    <w:rsid w:val="00F41860"/>
    <w:rsid w:val="00F52791"/>
    <w:rsid w:val="00F56818"/>
    <w:rsid w:val="00F6657F"/>
    <w:rsid w:val="00F841F9"/>
    <w:rsid w:val="00F87B80"/>
    <w:rsid w:val="00F9318E"/>
    <w:rsid w:val="00F94CA0"/>
    <w:rsid w:val="00FA0A81"/>
    <w:rsid w:val="00FA3B5B"/>
    <w:rsid w:val="00FA7402"/>
    <w:rsid w:val="00FB7D0B"/>
    <w:rsid w:val="00FC1E5A"/>
    <w:rsid w:val="00FD5CF9"/>
    <w:rsid w:val="00FE03CA"/>
    <w:rsid w:val="00FE125B"/>
    <w:rsid w:val="00FE69ED"/>
    <w:rsid w:val="00FE704C"/>
    <w:rsid w:val="00FF16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 w:type="paragraph" w:customStyle="1" w:styleId="Default">
    <w:name w:val="Default"/>
    <w:rsid w:val="008373DF"/>
    <w:pPr>
      <w:autoSpaceDE w:val="0"/>
      <w:autoSpaceDN w:val="0"/>
      <w:adjustRightInd w:val="0"/>
    </w:pPr>
    <w:rPr>
      <w:color w:val="000000"/>
      <w:sz w:val="24"/>
      <w:szCs w:val="24"/>
    </w:rPr>
  </w:style>
  <w:style w:type="character" w:styleId="CommentReference">
    <w:name w:val="annotation reference"/>
    <w:basedOn w:val="DefaultParagraphFont"/>
    <w:rsid w:val="00B05279"/>
    <w:rPr>
      <w:sz w:val="16"/>
      <w:szCs w:val="16"/>
    </w:rPr>
  </w:style>
  <w:style w:type="paragraph" w:styleId="CommentSubject">
    <w:name w:val="annotation subject"/>
    <w:basedOn w:val="CommentText"/>
    <w:next w:val="CommentText"/>
    <w:link w:val="CommentSubjectChar"/>
    <w:rsid w:val="00B05279"/>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b/>
      <w:bCs/>
      <w:kern w:val="14"/>
      <w:lang w:eastAsia="en-US" w:bidi="ar-SA"/>
    </w:rPr>
  </w:style>
  <w:style w:type="character" w:customStyle="1" w:styleId="CommentSubjectChar">
    <w:name w:val="Comment Subject Char"/>
    <w:basedOn w:val="CommentTextChar"/>
    <w:link w:val="CommentSubject"/>
    <w:rsid w:val="00B05279"/>
    <w:rPr>
      <w:rFonts w:ascii="Calibri" w:eastAsia="SimSun" w:hAnsi="Calibri" w:cs="Arial"/>
      <w:b/>
      <w:bCs/>
      <w:kern w:val="14"/>
      <w:lang w:val="x-none"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 w:type="paragraph" w:customStyle="1" w:styleId="Default">
    <w:name w:val="Default"/>
    <w:rsid w:val="008373DF"/>
    <w:pPr>
      <w:autoSpaceDE w:val="0"/>
      <w:autoSpaceDN w:val="0"/>
      <w:adjustRightInd w:val="0"/>
    </w:pPr>
    <w:rPr>
      <w:color w:val="000000"/>
      <w:sz w:val="24"/>
      <w:szCs w:val="24"/>
    </w:rPr>
  </w:style>
  <w:style w:type="character" w:styleId="CommentReference">
    <w:name w:val="annotation reference"/>
    <w:basedOn w:val="DefaultParagraphFont"/>
    <w:rsid w:val="00B05279"/>
    <w:rPr>
      <w:sz w:val="16"/>
      <w:szCs w:val="16"/>
    </w:rPr>
  </w:style>
  <w:style w:type="paragraph" w:styleId="CommentSubject">
    <w:name w:val="annotation subject"/>
    <w:basedOn w:val="CommentText"/>
    <w:next w:val="CommentText"/>
    <w:link w:val="CommentSubjectChar"/>
    <w:rsid w:val="00B05279"/>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b/>
      <w:bCs/>
      <w:kern w:val="14"/>
      <w:lang w:eastAsia="en-US" w:bidi="ar-SA"/>
    </w:rPr>
  </w:style>
  <w:style w:type="character" w:customStyle="1" w:styleId="CommentSubjectChar">
    <w:name w:val="Comment Subject Char"/>
    <w:basedOn w:val="CommentTextChar"/>
    <w:link w:val="CommentSubject"/>
    <w:rsid w:val="00B05279"/>
    <w:rPr>
      <w:rFonts w:ascii="Calibri" w:eastAsia="SimSun" w:hAnsi="Calibri" w:cs="Arial"/>
      <w:b/>
      <w:bCs/>
      <w:kern w:val="14"/>
      <w:lang w:val="x-none"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05097">
      <w:bodyDiv w:val="1"/>
      <w:marLeft w:val="0"/>
      <w:marRight w:val="0"/>
      <w:marTop w:val="0"/>
      <w:marBottom w:val="0"/>
      <w:divBdr>
        <w:top w:val="none" w:sz="0" w:space="0" w:color="auto"/>
        <w:left w:val="none" w:sz="0" w:space="0" w:color="auto"/>
        <w:bottom w:val="none" w:sz="0" w:space="0" w:color="auto"/>
        <w:right w:val="none" w:sz="0" w:space="0" w:color="auto"/>
      </w:divBdr>
    </w:div>
    <w:div w:id="1380397374">
      <w:bodyDiv w:val="1"/>
      <w:marLeft w:val="0"/>
      <w:marRight w:val="0"/>
      <w:marTop w:val="0"/>
      <w:marBottom w:val="0"/>
      <w:divBdr>
        <w:top w:val="none" w:sz="0" w:space="0" w:color="auto"/>
        <w:left w:val="none" w:sz="0" w:space="0" w:color="auto"/>
        <w:bottom w:val="none" w:sz="0" w:space="0" w:color="auto"/>
        <w:right w:val="none" w:sz="0" w:space="0" w:color="auto"/>
      </w:divBdr>
    </w:div>
    <w:div w:id="20922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chart" Target="charts/chart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shdeen\Dropbox\IPC%202014\Draft\Celal's%20Paper\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3658937435176"/>
          <c:y val="5.1400554097404488E-2"/>
          <c:w val="0.78006445327793517"/>
          <c:h val="0.7578317293671627"/>
        </c:manualLayout>
      </c:layout>
      <c:scatterChart>
        <c:scatterStyle val="smoothMarker"/>
        <c:varyColors val="0"/>
        <c:ser>
          <c:idx val="0"/>
          <c:order val="0"/>
          <c:tx>
            <c:strRef>
              <c:f>Sheet3!$C$1</c:f>
              <c:strCache>
                <c:ptCount val="1"/>
                <c:pt idx="0">
                  <c:v>VM</c:v>
                </c:pt>
              </c:strCache>
            </c:strRef>
          </c:tx>
          <c:spPr>
            <a:ln w="19050">
              <a:solidFill>
                <a:sysClr val="windowText" lastClr="000000">
                  <a:shade val="95000"/>
                  <a:satMod val="105000"/>
                </a:sysClr>
              </a:solidFill>
            </a:ln>
          </c:spPr>
          <c:marker>
            <c:symbol val="none"/>
          </c:marker>
          <c:xVal>
            <c:numRef>
              <c:f>Sheet3!$B$2:$B$8</c:f>
              <c:numCache>
                <c:formatCode>General</c:formatCode>
                <c:ptCount val="7"/>
                <c:pt idx="0">
                  <c:v>83</c:v>
                </c:pt>
                <c:pt idx="1">
                  <c:v>124.5</c:v>
                </c:pt>
                <c:pt idx="2">
                  <c:v>166</c:v>
                </c:pt>
                <c:pt idx="3">
                  <c:v>207.5</c:v>
                </c:pt>
                <c:pt idx="4">
                  <c:v>250</c:v>
                </c:pt>
                <c:pt idx="5">
                  <c:v>290</c:v>
                </c:pt>
                <c:pt idx="6">
                  <c:v>332</c:v>
                </c:pt>
              </c:numCache>
            </c:numRef>
          </c:xVal>
          <c:yVal>
            <c:numRef>
              <c:f>Sheet3!$C$2:$C$8</c:f>
              <c:numCache>
                <c:formatCode>General</c:formatCode>
                <c:ptCount val="7"/>
                <c:pt idx="0">
                  <c:v>414.77584307671538</c:v>
                </c:pt>
                <c:pt idx="1">
                  <c:v>402.4614888408579</c:v>
                </c:pt>
                <c:pt idx="2">
                  <c:v>394.15225484576411</c:v>
                </c:pt>
                <c:pt idx="3">
                  <c:v>390.10415275923424</c:v>
                </c:pt>
                <c:pt idx="4">
                  <c:v>390.51248379533291</c:v>
                </c:pt>
                <c:pt idx="5">
                  <c:v>395.09492530276839</c:v>
                </c:pt>
                <c:pt idx="6">
                  <c:v>404.13364126239225</c:v>
                </c:pt>
              </c:numCache>
            </c:numRef>
          </c:yVal>
          <c:smooth val="1"/>
        </c:ser>
        <c:dLbls>
          <c:showLegendKey val="0"/>
          <c:showVal val="0"/>
          <c:showCatName val="0"/>
          <c:showSerName val="0"/>
          <c:showPercent val="0"/>
          <c:showBubbleSize val="0"/>
        </c:dLbls>
        <c:axId val="245760576"/>
        <c:axId val="245761152"/>
      </c:scatterChart>
      <c:valAx>
        <c:axId val="245760576"/>
        <c:scaling>
          <c:orientation val="minMax"/>
          <c:min val="50"/>
        </c:scaling>
        <c:delete val="0"/>
        <c:axPos val="b"/>
        <c:title>
          <c:tx>
            <c:rich>
              <a:bodyPr/>
              <a:lstStyle/>
              <a:p>
                <a:pPr>
                  <a:defRPr sz="800"/>
                </a:pPr>
                <a:r>
                  <a:rPr lang="en-CA" sz="800"/>
                  <a:t>Circumferential Stress</a:t>
                </a:r>
              </a:p>
            </c:rich>
          </c:tx>
          <c:layout>
            <c:manualLayout>
              <c:xMode val="edge"/>
              <c:yMode val="edge"/>
              <c:x val="0.28187919756675134"/>
              <c:y val="0.88180519101778942"/>
            </c:manualLayout>
          </c:layout>
          <c:overlay val="0"/>
        </c:title>
        <c:numFmt formatCode="General" sourceLinked="1"/>
        <c:majorTickMark val="out"/>
        <c:minorTickMark val="none"/>
        <c:tickLblPos val="nextTo"/>
        <c:spPr>
          <a:ln w="12700">
            <a:solidFill>
              <a:sysClr val="windowText" lastClr="000000"/>
            </a:solidFill>
            <a:tailEnd type="triangle"/>
          </a:ln>
        </c:spPr>
        <c:txPr>
          <a:bodyPr/>
          <a:lstStyle/>
          <a:p>
            <a:pPr>
              <a:defRPr>
                <a:solidFill>
                  <a:schemeClr val="bg1"/>
                </a:solidFill>
              </a:defRPr>
            </a:pPr>
            <a:endParaRPr lang="en-US"/>
          </a:p>
        </c:txPr>
        <c:crossAx val="245761152"/>
        <c:crosses val="autoZero"/>
        <c:crossBetween val="midCat"/>
      </c:valAx>
      <c:valAx>
        <c:axId val="245761152"/>
        <c:scaling>
          <c:orientation val="minMax"/>
        </c:scaling>
        <c:delete val="0"/>
        <c:axPos val="l"/>
        <c:title>
          <c:tx>
            <c:rich>
              <a:bodyPr rot="-5400000" vert="horz"/>
              <a:lstStyle/>
              <a:p>
                <a:pPr>
                  <a:defRPr sz="800"/>
                </a:pPr>
                <a:r>
                  <a:rPr lang="en-CA" sz="800"/>
                  <a:t>Von Mises Stress</a:t>
                </a:r>
              </a:p>
            </c:rich>
          </c:tx>
          <c:layout>
            <c:manualLayout>
              <c:xMode val="edge"/>
              <c:yMode val="edge"/>
              <c:x val="2.7777814231602252E-3"/>
              <c:y val="0.18336978710994481"/>
            </c:manualLayout>
          </c:layout>
          <c:overlay val="0"/>
        </c:title>
        <c:numFmt formatCode="General" sourceLinked="1"/>
        <c:majorTickMark val="out"/>
        <c:minorTickMark val="none"/>
        <c:tickLblPos val="nextTo"/>
        <c:spPr>
          <a:solidFill>
            <a:sysClr val="window" lastClr="FFFFFF"/>
          </a:solidFill>
          <a:ln w="12700">
            <a:solidFill>
              <a:sysClr val="windowText" lastClr="000000"/>
            </a:solidFill>
            <a:tailEnd type="triangle"/>
          </a:ln>
        </c:spPr>
        <c:txPr>
          <a:bodyPr/>
          <a:lstStyle/>
          <a:p>
            <a:pPr>
              <a:defRPr>
                <a:solidFill>
                  <a:schemeClr val="bg1"/>
                </a:solidFill>
              </a:defRPr>
            </a:pPr>
            <a:endParaRPr lang="en-US"/>
          </a:p>
        </c:txPr>
        <c:crossAx val="2457605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1CB66-4084-4DC5-BDCA-17DEDA9B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17</TotalTime>
  <Pages>11</Pages>
  <Words>5195</Words>
  <Characters>29613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Proceedings of</vt:lpstr>
    </vt:vector>
  </TitlesOfParts>
  <Company>Microsoft</Company>
  <LinksUpToDate>false</LinksUpToDate>
  <CharactersWithSpaces>34739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creator>Howard Kaikow</dc:creator>
  <cp:lastModifiedBy>Samer Adeeb</cp:lastModifiedBy>
  <cp:revision>3</cp:revision>
  <cp:lastPrinted>2012-05-10T22:08:00Z</cp:lastPrinted>
  <dcterms:created xsi:type="dcterms:W3CDTF">2014-05-19T20:15:00Z</dcterms:created>
  <dcterms:modified xsi:type="dcterms:W3CDTF">2014-05-19T20:33:00Z</dcterms:modified>
</cp:coreProperties>
</file>